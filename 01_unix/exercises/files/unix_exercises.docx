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0887C1E" w14:textId="102A11A9" w:rsidR="00D2485E" w:rsidRPr="00D2485E" w:rsidRDefault="00D2485E" w:rsidP="00D2485E">
      <w:pPr>
        <w:pStyle w:val="Normal1"/>
        <w:jc w:val="both"/>
        <w:rPr>
          <w:rStyle w:val="Strong"/>
          <w:rFonts w:asciiTheme="majorHAnsi" w:hAnsiTheme="majorHAnsi" w:cstheme="majorHAnsi"/>
          <w:sz w:val="32"/>
        </w:rPr>
      </w:pPr>
      <w:r w:rsidRPr="00D2485E">
        <w:rPr>
          <w:rStyle w:val="Strong"/>
          <w:rFonts w:asciiTheme="majorHAnsi" w:hAnsiTheme="majorHAnsi" w:cstheme="majorHAnsi"/>
          <w:sz w:val="32"/>
        </w:rPr>
        <w:t>BIO334 Day 1: UNIX</w:t>
      </w:r>
    </w:p>
    <w:p w14:paraId="6B31455F" w14:textId="5C3F45FF" w:rsidR="00D2485E" w:rsidRDefault="00D2485E" w:rsidP="00D2485E">
      <w:pPr>
        <w:pStyle w:val="Normal1"/>
        <w:jc w:val="both"/>
        <w:rPr>
          <w:rStyle w:val="Strong"/>
        </w:rPr>
      </w:pPr>
    </w:p>
    <w:p w14:paraId="026D247A" w14:textId="66C7D8A1" w:rsidR="00D2485E" w:rsidRPr="00D2485E" w:rsidRDefault="00D2485E" w:rsidP="00D2485E">
      <w:pPr>
        <w:pStyle w:val="Normal1"/>
        <w:jc w:val="both"/>
        <w:rPr>
          <w:rStyle w:val="Strong"/>
        </w:rPr>
      </w:pPr>
      <w:r>
        <w:rPr>
          <w:rFonts w:asciiTheme="majorHAnsi" w:hAnsiTheme="majorHAnsi" w:cstheme="majorHAnsi"/>
          <w:b/>
          <w:sz w:val="28"/>
          <w:szCs w:val="28"/>
        </w:rPr>
        <w:t xml:space="preserve">Introduction and connecting to </w:t>
      </w:r>
      <w:proofErr w:type="spellStart"/>
      <w:r>
        <w:rPr>
          <w:rFonts w:asciiTheme="majorHAnsi" w:hAnsiTheme="majorHAnsi" w:cstheme="majorHAnsi"/>
          <w:b/>
          <w:sz w:val="28"/>
          <w:szCs w:val="28"/>
        </w:rPr>
        <w:t>Renku</w:t>
      </w:r>
      <w:proofErr w:type="spellEnd"/>
      <w:r>
        <w:rPr>
          <w:rFonts w:asciiTheme="majorHAnsi" w:hAnsiTheme="majorHAnsi" w:cstheme="majorHAnsi"/>
          <w:b/>
          <w:sz w:val="28"/>
          <w:szCs w:val="28"/>
        </w:rPr>
        <w:t xml:space="preserve"> environment</w:t>
      </w:r>
    </w:p>
    <w:p w14:paraId="1E76009A" w14:textId="01D1588F" w:rsidR="00C577FA" w:rsidRPr="00144397" w:rsidRDefault="00851BF0" w:rsidP="00D2485E">
      <w:pPr>
        <w:pStyle w:val="Normal1"/>
        <w:jc w:val="both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>It’s not a coincidence that t</w:t>
      </w:r>
      <w:r w:rsidR="009A7117" w:rsidRPr="00144397">
        <w:rPr>
          <w:rFonts w:asciiTheme="majorHAnsi" w:eastAsia="AppleGothic" w:hAnsiTheme="majorHAnsi" w:cstheme="majorHAnsi"/>
          <w:sz w:val="20"/>
          <w:szCs w:val="20"/>
        </w:rPr>
        <w:t>he UNIX operating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the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foundation of the most widely used operating system</w:t>
      </w:r>
      <w:r w:rsidR="00CA56AC">
        <w:rPr>
          <w:rFonts w:asciiTheme="majorHAnsi" w:eastAsia="AppleGothic" w:hAnsiTheme="majorHAnsi" w:cstheme="majorHAnsi"/>
          <w:sz w:val="20"/>
          <w:szCs w:val="20"/>
        </w:rPr>
        <w:t>s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in the world, 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including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Android, macOS,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i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OS and Linux</w:t>
      </w:r>
      <w:r w:rsidR="00C577FA">
        <w:rPr>
          <w:rFonts w:asciiTheme="majorHAnsi" w:eastAsia="AppleGothic" w:hAnsiTheme="majorHAnsi" w:cstheme="majorHAnsi"/>
          <w:sz w:val="20"/>
          <w:szCs w:val="20"/>
        </w:rPr>
        <w:t>.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It is powerful, versatile, </w:t>
      </w:r>
      <w:r w:rsidR="00783599">
        <w:rPr>
          <w:rFonts w:asciiTheme="majorHAnsi" w:eastAsia="AppleGothic" w:hAnsiTheme="majorHAnsi" w:cstheme="majorHAnsi"/>
          <w:sz w:val="20"/>
          <w:szCs w:val="20"/>
        </w:rPr>
        <w:t>secure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and its core (called kernel) is written for almost on any architecture (processor).</w:t>
      </w:r>
      <w:r w:rsidR="00C577FA" w:rsidRPr="00C577FA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It is also the operating system that runs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 on</w:t>
      </w:r>
      <w:r w:rsidR="00C577FA">
        <w:rPr>
          <w:rFonts w:asciiTheme="majorHAnsi" w:eastAsia="AppleGothic" w:hAnsiTheme="majorHAnsi" w:cstheme="majorHAnsi"/>
          <w:sz w:val="20"/>
          <w:szCs w:val="20"/>
        </w:rPr>
        <w:t xml:space="preserve"> vast majority of super-computers in the world and almost all of the internet infrastructure.</w:t>
      </w:r>
    </w:p>
    <w:p w14:paraId="5E23C2B9" w14:textId="77777777" w:rsidR="00D2485E" w:rsidRDefault="00D2485E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</w:p>
    <w:p w14:paraId="1FB84991" w14:textId="66B3CFF2" w:rsidR="00851BF0" w:rsidRPr="00144397" w:rsidRDefault="00851BF0" w:rsidP="00D2485E">
      <w:pPr>
        <w:pStyle w:val="Normal1"/>
        <w:rPr>
          <w:rFonts w:asciiTheme="majorHAnsi" w:eastAsia="AppleGothic" w:hAnsiTheme="majorHAnsi" w:cstheme="majorHAnsi"/>
          <w:sz w:val="20"/>
          <w:szCs w:val="20"/>
        </w:rPr>
      </w:pP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can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communicate with the operating system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GUI (Graphical User Interface), which is different on each platform, or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through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shell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(also colloquially called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command line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or</w:t>
      </w:r>
      <w:r w:rsidRPr="00144397">
        <w:rPr>
          <w:rFonts w:asciiTheme="majorHAnsi" w:eastAsia="AppleGothic" w:hAnsiTheme="majorHAnsi" w:cstheme="majorHAnsi"/>
          <w:i/>
          <w:sz w:val="20"/>
          <w:szCs w:val="20"/>
        </w:rPr>
        <w:t xml:space="preserve"> terminal), 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which is almost identical 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in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 xml:space="preserve"> all UNIX based operating systems. If you know </w:t>
      </w:r>
      <w:r w:rsidR="00CA56AC">
        <w:rPr>
          <w:rFonts w:asciiTheme="majorHAnsi" w:eastAsia="AppleGothic" w:hAnsiTheme="majorHAnsi" w:cstheme="majorHAnsi"/>
          <w:sz w:val="20"/>
          <w:szCs w:val="20"/>
        </w:rPr>
        <w:t>how to use shell, you know how to communicate with any UNIX based system</w:t>
      </w:r>
      <w:r w:rsidRPr="00144397">
        <w:rPr>
          <w:rFonts w:asciiTheme="majorHAnsi" w:eastAsia="AppleGothic" w:hAnsiTheme="majorHAnsi" w:cstheme="majorHAnsi"/>
          <w:sz w:val="20"/>
          <w:szCs w:val="20"/>
        </w:rPr>
        <w:t>.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These exercises w</w:t>
      </w:r>
      <w:r w:rsidR="00C577FA">
        <w:rPr>
          <w:rFonts w:asciiTheme="majorHAnsi" w:eastAsia="AppleGothic" w:hAnsiTheme="majorHAnsi" w:cstheme="majorHAnsi"/>
          <w:sz w:val="20"/>
          <w:szCs w:val="20"/>
        </w:rPr>
        <w:t>ill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teach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you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basic</w:t>
      </w:r>
      <w:r w:rsidR="00E71113" w:rsidRPr="00144397">
        <w:rPr>
          <w:rFonts w:asciiTheme="majorHAnsi" w:eastAsia="AppleGothic" w:hAnsiTheme="majorHAnsi" w:cstheme="majorHAnsi"/>
          <w:sz w:val="20"/>
          <w:szCs w:val="20"/>
        </w:rPr>
        <w:t xml:space="preserve"> shell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commands and fundamentals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on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how to utilize </w:t>
      </w:r>
      <w:r w:rsidR="00283CEE" w:rsidRPr="00144397">
        <w:rPr>
          <w:rFonts w:asciiTheme="majorHAnsi" w:eastAsia="AppleGothic" w:hAnsiTheme="majorHAnsi" w:cstheme="majorHAnsi"/>
          <w:sz w:val="20"/>
          <w:szCs w:val="20"/>
        </w:rPr>
        <w:t>the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 xml:space="preserve"> power </w:t>
      </w:r>
      <w:r w:rsidR="00CA56AC">
        <w:rPr>
          <w:rFonts w:asciiTheme="majorHAnsi" w:eastAsia="AppleGothic" w:hAnsiTheme="majorHAnsi" w:cstheme="majorHAnsi"/>
          <w:sz w:val="20"/>
          <w:szCs w:val="20"/>
        </w:rPr>
        <w:t xml:space="preserve">of the </w:t>
      </w:r>
      <w:r w:rsidR="00762A1E" w:rsidRPr="00144397">
        <w:rPr>
          <w:rFonts w:asciiTheme="majorHAnsi" w:eastAsia="AppleGothic" w:hAnsiTheme="majorHAnsi" w:cstheme="majorHAnsi"/>
          <w:sz w:val="20"/>
          <w:szCs w:val="20"/>
        </w:rPr>
        <w:t>command line.</w:t>
      </w:r>
    </w:p>
    <w:p w14:paraId="3F72522D" w14:textId="77777777" w:rsidR="0092433C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42234740" w14:textId="53A30184" w:rsidR="00762A1E" w:rsidRPr="00144397" w:rsidRDefault="0092433C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144397">
        <w:rPr>
          <w:rFonts w:asciiTheme="majorHAnsi" w:hAnsiTheme="majorHAnsi" w:cstheme="majorHAnsi"/>
          <w:sz w:val="20"/>
          <w:szCs w:val="20"/>
        </w:rPr>
        <w:t>Similarly,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to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283CEE" w:rsidRPr="00144397">
        <w:rPr>
          <w:rFonts w:asciiTheme="majorHAnsi" w:hAnsiTheme="majorHAnsi" w:cstheme="majorHAnsi"/>
          <w:sz w:val="20"/>
          <w:szCs w:val="20"/>
        </w:rPr>
        <w:t>w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indows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on UNIX based systems </w:t>
      </w:r>
      <w:r w:rsidR="00762A1E" w:rsidRPr="00144397">
        <w:rPr>
          <w:rFonts w:asciiTheme="majorHAnsi" w:hAnsiTheme="majorHAnsi" w:cstheme="majorHAnsi"/>
          <w:sz w:val="20"/>
          <w:szCs w:val="20"/>
        </w:rPr>
        <w:t>the file system consist</w:t>
      </w:r>
      <w:r w:rsidR="00283CEE" w:rsidRPr="00144397">
        <w:rPr>
          <w:rFonts w:asciiTheme="majorHAnsi" w:hAnsiTheme="majorHAnsi" w:cstheme="majorHAnsi"/>
          <w:sz w:val="20"/>
          <w:szCs w:val="20"/>
        </w:rPr>
        <w:t>s</w:t>
      </w:r>
      <w:r w:rsidR="00762A1E" w:rsidRPr="00144397">
        <w:rPr>
          <w:rFonts w:asciiTheme="majorHAnsi" w:hAnsiTheme="majorHAnsi" w:cstheme="majorHAnsi"/>
          <w:sz w:val="20"/>
          <w:szCs w:val="20"/>
        </w:rPr>
        <w:t xml:space="preserve"> of tree-like structure of folders</w:t>
      </w:r>
      <w:r>
        <w:rPr>
          <w:rFonts w:asciiTheme="majorHAnsi" w:hAnsiTheme="majorHAnsi" w:cstheme="majorHAnsi"/>
          <w:sz w:val="20"/>
          <w:szCs w:val="20"/>
        </w:rPr>
        <w:t>, subfolders,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files. The top-level is called </w:t>
      </w:r>
      <w:r w:rsidR="00283CEE" w:rsidRPr="0092433C">
        <w:rPr>
          <w:rFonts w:asciiTheme="majorHAnsi" w:hAnsiTheme="majorHAnsi" w:cstheme="majorHAnsi"/>
          <w:i/>
          <w:sz w:val="20"/>
          <w:szCs w:val="20"/>
        </w:rPr>
        <w:t>root directory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and it’s designated with one slash 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/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(it’s more or less equivalent </w:t>
      </w:r>
      <w:r w:rsidR="00CA56AC">
        <w:rPr>
          <w:rFonts w:asciiTheme="majorHAnsi" w:hAnsiTheme="majorHAnsi" w:cstheme="majorHAnsi"/>
          <w:sz w:val="20"/>
          <w:szCs w:val="20"/>
        </w:rPr>
        <w:t>to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</w:t>
      </w:r>
      <w:r w:rsidR="00565D10" w:rsidRPr="00565D10">
        <w:rPr>
          <w:rFonts w:ascii="Courier New" w:hAnsi="Courier New" w:cs="Courier New"/>
          <w:sz w:val="20"/>
          <w:szCs w:val="20"/>
        </w:rPr>
        <w:t>"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C</w:t>
      </w:r>
      <w:r w:rsidR="00283CEE" w:rsidRPr="00834B74">
        <w:rPr>
          <w:rFonts w:ascii="Courier New" w:hAnsi="Courier New" w:cs="Courier New"/>
          <w:b/>
          <w:sz w:val="20"/>
          <w:szCs w:val="20"/>
        </w:rPr>
        <w:t>:\</w:t>
      </w:r>
      <w:r w:rsidR="00565D10" w:rsidRPr="00834B74">
        <w:rPr>
          <w:rFonts w:ascii="Courier New" w:hAnsi="Courier New" w:cs="Courier New"/>
          <w:b/>
          <w:sz w:val="20"/>
          <w:szCs w:val="20"/>
        </w:rPr>
        <w:t>"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 in </w:t>
      </w:r>
      <w:r w:rsidR="00565D10">
        <w:rPr>
          <w:rFonts w:asciiTheme="majorHAnsi" w:hAnsiTheme="majorHAnsi" w:cstheme="majorHAnsi"/>
          <w:sz w:val="20"/>
          <w:szCs w:val="20"/>
        </w:rPr>
        <w:t>W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indows) and each </w:t>
      </w:r>
      <w:r w:rsidR="00144397">
        <w:rPr>
          <w:rFonts w:asciiTheme="majorHAnsi" w:hAnsiTheme="majorHAnsi" w:cstheme="majorHAnsi"/>
          <w:sz w:val="20"/>
          <w:szCs w:val="20"/>
        </w:rPr>
        <w:t xml:space="preserve">subfolder </w:t>
      </w:r>
      <w:r w:rsidR="00283CEE" w:rsidRPr="00144397">
        <w:rPr>
          <w:rFonts w:asciiTheme="majorHAnsi" w:hAnsiTheme="majorHAnsi" w:cstheme="majorHAnsi"/>
          <w:sz w:val="20"/>
          <w:szCs w:val="20"/>
        </w:rPr>
        <w:t xml:space="preserve">is separated by </w:t>
      </w:r>
      <w:r w:rsidR="00CA56AC">
        <w:rPr>
          <w:rFonts w:asciiTheme="majorHAnsi" w:hAnsiTheme="majorHAnsi" w:cstheme="majorHAnsi"/>
          <w:sz w:val="20"/>
          <w:szCs w:val="20"/>
        </w:rPr>
        <w:t xml:space="preserve">a </w:t>
      </w:r>
      <w:r w:rsidR="00283CEE" w:rsidRPr="00144397">
        <w:rPr>
          <w:rFonts w:asciiTheme="majorHAnsi" w:hAnsiTheme="majorHAnsi" w:cstheme="majorHAnsi"/>
          <w:sz w:val="20"/>
          <w:szCs w:val="20"/>
        </w:rPr>
        <w:t>forward slash, like this:</w:t>
      </w:r>
    </w:p>
    <w:p w14:paraId="0E882E62" w14:textId="19682EA9" w:rsidR="00283CEE" w:rsidRDefault="00283CEE">
      <w:pPr>
        <w:pStyle w:val="Normal1"/>
        <w:rPr>
          <w:rFonts w:asciiTheme="majorHAnsi" w:hAnsiTheme="majorHAnsi" w:cstheme="majorHAnsi"/>
        </w:rPr>
      </w:pPr>
    </w:p>
    <w:p w14:paraId="0832416D" w14:textId="03B27D75" w:rsidR="00283CEE" w:rsidRPr="00A44747" w:rsidRDefault="00283CEE" w:rsidP="0092433C">
      <w:pPr>
        <w:pStyle w:val="Normal1"/>
        <w:ind w:firstLine="720"/>
        <w:rPr>
          <w:rFonts w:ascii="Courier New" w:hAnsi="Courier New" w:cs="Courier New"/>
        </w:rPr>
      </w:pPr>
      <w:r w:rsidRPr="00A44747">
        <w:rPr>
          <w:rFonts w:ascii="Courier New" w:hAnsi="Courier New" w:cs="Courier New"/>
        </w:rPr>
        <w:t>/home/</w:t>
      </w:r>
      <w:proofErr w:type="spellStart"/>
      <w:r w:rsidR="00A44747" w:rsidRPr="00A44747">
        <w:rPr>
          <w:rFonts w:ascii="Courier New" w:hAnsi="Courier New" w:cs="Courier New"/>
        </w:rPr>
        <w:t>daniel</w:t>
      </w:r>
      <w:proofErr w:type="spellEnd"/>
      <w:r w:rsidRPr="00A44747">
        <w:rPr>
          <w:rFonts w:ascii="Courier New" w:hAnsi="Courier New" w:cs="Courier New"/>
        </w:rPr>
        <w:t>/work/collaborations/cats/</w:t>
      </w:r>
      <w:r w:rsidR="00144397" w:rsidRPr="00A44747">
        <w:rPr>
          <w:rFonts w:ascii="Courier New" w:hAnsi="Courier New" w:cs="Courier New"/>
        </w:rPr>
        <w:t>hovercat.jpg</w:t>
      </w:r>
    </w:p>
    <w:p w14:paraId="67099630" w14:textId="75D3A0F3" w:rsidR="0092433C" w:rsidRDefault="0092433C" w:rsidP="0092433C">
      <w:pPr>
        <w:pStyle w:val="Normal1"/>
        <w:ind w:firstLine="720"/>
        <w:rPr>
          <w:rFonts w:ascii="Courier" w:hAnsi="Courier" w:cstheme="majorHAnsi"/>
        </w:rPr>
      </w:pPr>
    </w:p>
    <w:p w14:paraId="03CA5D5E" w14:textId="77010386" w:rsidR="00EB0CDC" w:rsidRDefault="0092433C" w:rsidP="00D2485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625FA7">
        <w:rPr>
          <w:rFonts w:asciiTheme="majorHAnsi" w:hAnsiTheme="majorHAnsi" w:cstheme="majorHAnsi"/>
          <w:sz w:val="20"/>
          <w:szCs w:val="20"/>
        </w:rPr>
        <w:t xml:space="preserve">At first the command line environment may seem </w:t>
      </w:r>
      <w:r w:rsidR="00CA56AC">
        <w:rPr>
          <w:rFonts w:asciiTheme="majorHAnsi" w:hAnsiTheme="majorHAnsi" w:cstheme="majorHAnsi"/>
          <w:sz w:val="20"/>
          <w:szCs w:val="20"/>
        </w:rPr>
        <w:t>unfamiliar</w:t>
      </w:r>
      <w:r w:rsidRPr="00625FA7">
        <w:rPr>
          <w:rFonts w:asciiTheme="majorHAnsi" w:hAnsiTheme="majorHAnsi" w:cstheme="majorHAnsi"/>
          <w:sz w:val="20"/>
          <w:szCs w:val="20"/>
        </w:rPr>
        <w:t xml:space="preserve"> and slow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to use</w:t>
      </w:r>
      <w:r w:rsidRPr="00625FA7">
        <w:rPr>
          <w:rFonts w:asciiTheme="majorHAnsi" w:hAnsiTheme="majorHAnsi" w:cstheme="majorHAnsi"/>
          <w:sz w:val="20"/>
          <w:szCs w:val="20"/>
        </w:rPr>
        <w:t>, but give it a chance and quickly you will learn that you can do things that wouldn’t be possible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 in</w:t>
      </w:r>
      <w:r w:rsidRPr="00625FA7">
        <w:rPr>
          <w:rFonts w:asciiTheme="majorHAnsi" w:hAnsiTheme="majorHAnsi" w:cstheme="majorHAnsi"/>
          <w:sz w:val="20"/>
          <w:szCs w:val="20"/>
        </w:rPr>
        <w:t xml:space="preserve"> </w:t>
      </w:r>
      <w:r w:rsidR="00625FA7" w:rsidRPr="00625FA7">
        <w:rPr>
          <w:rFonts w:asciiTheme="majorHAnsi" w:hAnsiTheme="majorHAnsi" w:cstheme="majorHAnsi"/>
          <w:sz w:val="20"/>
          <w:szCs w:val="20"/>
        </w:rPr>
        <w:t xml:space="preserve">a </w:t>
      </w:r>
      <w:r w:rsidR="00F01B5E">
        <w:rPr>
          <w:rFonts w:asciiTheme="majorHAnsi" w:hAnsiTheme="majorHAnsi" w:cstheme="majorHAnsi"/>
          <w:sz w:val="20"/>
          <w:szCs w:val="20"/>
        </w:rPr>
        <w:t xml:space="preserve">standard </w:t>
      </w:r>
      <w:r w:rsidRPr="00625FA7">
        <w:rPr>
          <w:rFonts w:asciiTheme="majorHAnsi" w:hAnsiTheme="majorHAnsi" w:cstheme="majorHAnsi"/>
          <w:sz w:val="20"/>
          <w:szCs w:val="20"/>
        </w:rPr>
        <w:t xml:space="preserve">GUI interface. </w:t>
      </w:r>
    </w:p>
    <w:p w14:paraId="628E0879" w14:textId="1686A301" w:rsidR="00C577FA" w:rsidRDefault="00C577FA" w:rsidP="00C577FA">
      <w:pPr>
        <w:pStyle w:val="Normal1"/>
        <w:ind w:firstLine="720"/>
        <w:rPr>
          <w:rFonts w:asciiTheme="majorHAnsi" w:hAnsiTheme="majorHAnsi" w:cstheme="majorHAnsi"/>
          <w:sz w:val="20"/>
          <w:szCs w:val="20"/>
        </w:rPr>
      </w:pPr>
    </w:p>
    <w:p w14:paraId="0C45A0D2" w14:textId="5CBE86BF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Before we start using the command lin</w:t>
      </w:r>
      <w:r w:rsidR="00CA56AC">
        <w:rPr>
          <w:rFonts w:asciiTheme="majorHAnsi" w:hAnsiTheme="majorHAnsi" w:cstheme="majorHAnsi"/>
          <w:sz w:val="20"/>
          <w:szCs w:val="20"/>
        </w:rPr>
        <w:t>e, you</w:t>
      </w:r>
      <w:r>
        <w:rPr>
          <w:rFonts w:asciiTheme="majorHAnsi" w:hAnsiTheme="majorHAnsi" w:cstheme="majorHAnsi"/>
          <w:sz w:val="20"/>
          <w:szCs w:val="20"/>
        </w:rPr>
        <w:t xml:space="preserve"> will have to create your own virtual environment on the </w:t>
      </w:r>
      <w:proofErr w:type="spellStart"/>
      <w:r>
        <w:rPr>
          <w:rFonts w:asciiTheme="majorHAnsi" w:hAnsiTheme="majorHAnsi" w:cstheme="majorHAnsi"/>
          <w:sz w:val="20"/>
          <w:szCs w:val="20"/>
        </w:rPr>
        <w:t>Renku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platform:</w:t>
      </w:r>
    </w:p>
    <w:p w14:paraId="66375594" w14:textId="77777777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3DAFEEE" w14:textId="4A1D5FFF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Log in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3372ED71" w14:textId="498779DE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AF7594">
        <w:rPr>
          <w:rFonts w:asciiTheme="majorHAnsi" w:hAnsiTheme="majorHAnsi" w:cstheme="majorHAnsi"/>
          <w:sz w:val="20"/>
          <w:szCs w:val="20"/>
        </w:rPr>
        <w:t xml:space="preserve">the </w:t>
      </w:r>
      <w:r>
        <w:rPr>
          <w:rFonts w:asciiTheme="majorHAnsi" w:hAnsiTheme="majorHAnsi" w:cstheme="majorHAnsi"/>
          <w:sz w:val="20"/>
          <w:szCs w:val="20"/>
        </w:rPr>
        <w:t>Environment tab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5B0BE0FD" w14:textId="18BDABC7" w:rsidR="0078402B" w:rsidRDefault="00AF7594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Click [</w:t>
      </w:r>
      <w:r w:rsidR="0078402B">
        <w:rPr>
          <w:rFonts w:asciiTheme="majorHAnsi" w:hAnsiTheme="majorHAnsi" w:cstheme="majorHAnsi"/>
          <w:sz w:val="20"/>
          <w:szCs w:val="20"/>
        </w:rPr>
        <w:t>New</w:t>
      </w:r>
      <w:r>
        <w:rPr>
          <w:rFonts w:asciiTheme="majorHAnsi" w:hAnsiTheme="majorHAnsi" w:cstheme="majorHAnsi"/>
          <w:sz w:val="20"/>
          <w:szCs w:val="20"/>
        </w:rPr>
        <w:t>]</w:t>
      </w:r>
    </w:p>
    <w:p w14:paraId="71C33B0D" w14:textId="7D01EE67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Set the default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>
        <w:rPr>
          <w:rFonts w:asciiTheme="majorHAnsi" w:hAnsiTheme="majorHAnsi" w:cstheme="majorHAnsi"/>
          <w:sz w:val="20"/>
          <w:szCs w:val="20"/>
        </w:rPr>
        <w:t xml:space="preserve"> to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/lab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, leave the other options as is</w:t>
      </w:r>
      <w:r w:rsidR="00AF7594">
        <w:rPr>
          <w:rFonts w:asciiTheme="majorHAnsi" w:hAnsiTheme="majorHAnsi" w:cstheme="majorHAnsi"/>
          <w:sz w:val="20"/>
          <w:szCs w:val="20"/>
        </w:rPr>
        <w:t>.</w:t>
      </w:r>
    </w:p>
    <w:p w14:paraId="69BD4633" w14:textId="7A0EE83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Click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Start </w:t>
      </w:r>
      <w:proofErr w:type="spellStart"/>
      <w:r>
        <w:rPr>
          <w:rFonts w:asciiTheme="majorHAnsi" w:hAnsiTheme="majorHAnsi" w:cstheme="majorHAnsi"/>
          <w:sz w:val="20"/>
          <w:szCs w:val="20"/>
        </w:rPr>
        <w:t>Enviroment</w:t>
      </w:r>
      <w:proofErr w:type="spellEnd"/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1D3B02B3" w14:textId="0B811C63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Wait few seconds for the virtual machine to build and click “connect”</w:t>
      </w:r>
    </w:p>
    <w:p w14:paraId="732AC433" w14:textId="34BB7711" w:rsidR="0078402B" w:rsidRDefault="0078402B" w:rsidP="0078402B">
      <w:pPr>
        <w:pStyle w:val="Normal1"/>
        <w:numPr>
          <w:ilvl w:val="0"/>
          <w:numId w:val="3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Select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Terminal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</w:p>
    <w:p w14:paraId="46281F4D" w14:textId="2FDB6CEC" w:rsidR="0078402B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0FEE5D79" w14:textId="7E6E182D" w:rsidR="0078402B" w:rsidRPr="00C577FA" w:rsidRDefault="0078402B" w:rsidP="0078402B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When you see 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>$</w:t>
      </w:r>
      <w:r w:rsidR="00EE59E1" w:rsidRPr="00EE59E1">
        <w:rPr>
          <w:rFonts w:asciiTheme="majorHAnsi" w:hAnsiTheme="majorHAnsi" w:cstheme="majorHAnsi"/>
          <w:sz w:val="20"/>
          <w:szCs w:val="20"/>
        </w:rPr>
        <w:t>"</w:t>
      </w:r>
      <w:r>
        <w:rPr>
          <w:rFonts w:asciiTheme="majorHAnsi" w:hAnsiTheme="majorHAnsi" w:cstheme="majorHAnsi"/>
          <w:sz w:val="20"/>
          <w:szCs w:val="20"/>
        </w:rPr>
        <w:t xml:space="preserve"> sign followed by the blinking input cursor you are ready to go, so proceed to exercise 1. </w:t>
      </w:r>
    </w:p>
    <w:p w14:paraId="0C5152D4" w14:textId="76FB6E67" w:rsidR="00D95A2A" w:rsidRDefault="00D95A2A">
      <w:pPr>
        <w:pStyle w:val="Normal1"/>
        <w:rPr>
          <w:sz w:val="20"/>
          <w:szCs w:val="20"/>
        </w:rPr>
      </w:pPr>
    </w:p>
    <w:p w14:paraId="26C74ED8" w14:textId="234D082E" w:rsidR="00F94767" w:rsidRDefault="00954C1A" w:rsidP="00691760">
      <w:pPr>
        <w:pStyle w:val="Normal1"/>
        <w:ind w:left="720" w:hanging="72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F94767">
        <w:rPr>
          <w:noProof/>
          <w:lang w:val="en-GB" w:eastAsia="en-GB"/>
        </w:rPr>
        <w:drawing>
          <wp:inline distT="0" distB="0" distL="0" distR="0" wp14:anchorId="12ADCE9D" wp14:editId="30DC10E3">
            <wp:extent cx="190500" cy="190500"/>
            <wp:effectExtent l="0" t="0" r="0" b="0"/>
            <wp:docPr id="2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47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sign means that it’s </w:t>
      </w:r>
      <w:r w:rsidR="00F94767">
        <w:rPr>
          <w:sz w:val="20"/>
          <w:szCs w:val="20"/>
        </w:rPr>
        <w:t xml:space="preserve">something you need to </w:t>
      </w:r>
      <w:r>
        <w:rPr>
          <w:sz w:val="20"/>
          <w:szCs w:val="20"/>
        </w:rPr>
        <w:t>solve</w:t>
      </w:r>
      <w:r w:rsidR="00691760">
        <w:rPr>
          <w:sz w:val="20"/>
          <w:szCs w:val="20"/>
        </w:rPr>
        <w:t xml:space="preserve"> (solutions to these exercises can be read from the solutions file)</w:t>
      </w:r>
    </w:p>
    <w:p w14:paraId="776FDAD2" w14:textId="1B6ABB7E" w:rsidR="00F94767" w:rsidRDefault="00954C1A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The</w:t>
      </w:r>
      <w:r>
        <w:rPr>
          <w:noProof/>
          <w:lang w:val="en-GB" w:eastAsia="en-GB"/>
        </w:rPr>
        <w:drawing>
          <wp:inline distT="0" distB="0" distL="0" distR="0" wp14:anchorId="7181A3AC" wp14:editId="15710089">
            <wp:extent cx="200025" cy="200025"/>
            <wp:effectExtent l="0" t="0" r="0" b="0"/>
            <wp:docPr id="2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sign are useful tips or annotations.</w:t>
      </w:r>
    </w:p>
    <w:p w14:paraId="5FA4B1DF" w14:textId="1A6DECB2" w:rsidR="00954C1A" w:rsidRDefault="00954C1A">
      <w:pPr>
        <w:pStyle w:val="Normal1"/>
        <w:rPr>
          <w:sz w:val="20"/>
          <w:szCs w:val="20"/>
        </w:rPr>
      </w:pPr>
    </w:p>
    <w:p w14:paraId="061E1A1F" w14:textId="566D43C1" w:rsidR="00010884" w:rsidRDefault="00010884">
      <w:pPr>
        <w:rPr>
          <w:rFonts w:ascii="Arial" w:eastAsia="Arial" w:hAnsi="Arial" w:cs="Arial"/>
          <w:color w:val="000000"/>
          <w:sz w:val="20"/>
          <w:szCs w:val="20"/>
        </w:rPr>
      </w:pPr>
      <w:r>
        <w:rPr>
          <w:sz w:val="20"/>
          <w:szCs w:val="20"/>
        </w:rPr>
        <w:br w:type="page"/>
      </w:r>
    </w:p>
    <w:p w14:paraId="056C9A6C" w14:textId="08171D23" w:rsidR="00EB0CDC" w:rsidRDefault="00F96936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lastRenderedPageBreak/>
        <w:pict w14:anchorId="6BCB63C4">
          <v:shape id="_x0000_i1027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92433C">
        <w:rPr>
          <w:rFonts w:asciiTheme="majorHAnsi" w:hAnsiTheme="majorHAnsi" w:cstheme="majorHAnsi"/>
          <w:b/>
          <w:sz w:val="28"/>
          <w:szCs w:val="28"/>
        </w:rPr>
        <w:t>Exercise 1: basic file and directory manipulation</w:t>
      </w:r>
    </w:p>
    <w:p w14:paraId="12BE43A2" w14:textId="77777777" w:rsidR="0092433C" w:rsidRDefault="0092433C" w:rsidP="0092433C">
      <w:pPr>
        <w:pStyle w:val="Normal1"/>
        <w:rPr>
          <w:sz w:val="20"/>
        </w:rPr>
      </w:pPr>
    </w:p>
    <w:p w14:paraId="74B9ADCF" w14:textId="2CE8C8D9" w:rsidR="00EB0CDC" w:rsidRDefault="00EB0CDC">
      <w:pPr>
        <w:pStyle w:val="Normal1"/>
      </w:pPr>
    </w:p>
    <w:p w14:paraId="0B39BAB9" w14:textId="4F310C69" w:rsidR="00BF6EC9" w:rsidRDefault="00BF6EC9" w:rsidP="00BF6EC9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0BD0161" wp14:editId="2DEACC97">
            <wp:extent cx="200025" cy="200025"/>
            <wp:effectExtent l="0" t="0" r="0" b="0"/>
            <wp:docPr id="3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  <w:lang w:val="en-GB"/>
        </w:rPr>
        <w:t>T</w:t>
      </w:r>
      <w:r>
        <w:rPr>
          <w:rFonts w:asciiTheme="majorHAnsi" w:hAnsiTheme="majorHAnsi" w:cstheme="majorHAnsi"/>
          <w:sz w:val="20"/>
          <w:szCs w:val="20"/>
        </w:rPr>
        <w:t>he dollar character ($) is a convention the signifies that you are in the command line input, don’t type it).</w:t>
      </w:r>
    </w:p>
    <w:p w14:paraId="796DFAC1" w14:textId="77777777" w:rsidR="00BF6EC9" w:rsidRDefault="00BF6EC9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80"/>
        <w:gridCol w:w="6180"/>
      </w:tblGrid>
      <w:tr w:rsidR="000A006A" w14:paraId="75D10E90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263316E" w14:textId="19B8B124" w:rsidR="000A006A" w:rsidRDefault="000A006A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Pr="000A006A">
              <w:rPr>
                <w:rFonts w:ascii="Courier New" w:eastAsia="Courier New" w:hAnsi="Courier New" w:cs="Courier New"/>
                <w:b/>
                <w:sz w:val="20"/>
              </w:rPr>
              <w:t>whoami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C0A3A" w14:textId="1C0E293C" w:rsidR="000A006A" w:rsidRPr="00625FA7" w:rsidRDefault="000A006A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prints out your user name (don’t worry if you do not recognize it, on your computer it will bear your name)</w:t>
            </w:r>
          </w:p>
        </w:tc>
      </w:tr>
      <w:tr w:rsidR="00523C7D" w14:paraId="414FC5B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01B408" w14:textId="7F6DA8E1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6448F6" w14:textId="315B4BAA" w:rsidR="00523C7D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</w:p>
        </w:tc>
      </w:tr>
      <w:tr w:rsidR="00523C7D" w14:paraId="494FBA8B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BE29EB" w14:textId="1953E750" w:rsidR="00523C7D" w:rsidRDefault="00523C7D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523C7D"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~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5B22B8" w14:textId="7DCD008B" w:rsidR="00523C7D" w:rsidRPr="00625FA7" w:rsidRDefault="00523C7D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change directory command, the tide character </w:t>
            </w:r>
            <w:r w:rsidR="0049026A">
              <w:rPr>
                <w:rFonts w:asciiTheme="majorHAnsi" w:hAnsiTheme="majorHAnsi" w:cstheme="majorHAnsi"/>
                <w:sz w:val="20"/>
              </w:rPr>
              <w:t>is a shortcut to</w:t>
            </w:r>
            <w:r>
              <w:rPr>
                <w:rFonts w:asciiTheme="majorHAnsi" w:hAnsiTheme="majorHAnsi" w:cstheme="majorHAnsi"/>
                <w:sz w:val="20"/>
              </w:rPr>
              <w:t xml:space="preserve"> your home directory</w:t>
            </w:r>
            <w:r w:rsidR="0049026A">
              <w:rPr>
                <w:rFonts w:asciiTheme="majorHAnsi" w:hAnsiTheme="majorHAnsi" w:cstheme="majorHAnsi"/>
                <w:sz w:val="20"/>
              </w:rPr>
              <w:t>. In UNIX systems each user has a home directory</w:t>
            </w:r>
            <w:r w:rsidR="000A006A">
              <w:rPr>
                <w:rFonts w:asciiTheme="majorHAnsi" w:hAnsiTheme="majorHAnsi" w:cstheme="majorHAnsi"/>
                <w:sz w:val="20"/>
              </w:rPr>
              <w:t xml:space="preserve">. This will be your playground. </w:t>
            </w:r>
          </w:p>
        </w:tc>
      </w:tr>
      <w:tr w:rsidR="00EB0CDC" w14:paraId="47FCD59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BC3E6D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B3A63A" w14:textId="48BA405D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prints the current directory</w:t>
            </w:r>
            <w:r w:rsidR="00523C7D">
              <w:rPr>
                <w:rFonts w:asciiTheme="majorHAnsi" w:hAnsiTheme="majorHAnsi" w:cstheme="majorHAnsi"/>
                <w:sz w:val="20"/>
              </w:rPr>
              <w:t xml:space="preserve"> (notice the directory change</w:t>
            </w:r>
            <w:r w:rsidR="0049026A">
              <w:rPr>
                <w:rFonts w:asciiTheme="majorHAnsi" w:hAnsiTheme="majorHAnsi" w:cstheme="majorHAnsi"/>
                <w:sz w:val="20"/>
              </w:rPr>
              <w:t>). The last subdirectory is named after you, the user</w:t>
            </w:r>
            <w:r w:rsidR="000A006A"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EB0CDC" w14:paraId="6A80B73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99BBA0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–l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3BADA0" w14:textId="6CF6ED33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ls means list, -l means long; this command lists all files</w:t>
            </w:r>
            <w:r w:rsidR="0078402B">
              <w:rPr>
                <w:rFonts w:asciiTheme="majorHAnsi" w:hAnsiTheme="majorHAnsi" w:cstheme="majorHAnsi"/>
                <w:sz w:val="20"/>
              </w:rPr>
              <w:t>, permissions and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directories in the current directory</w:t>
            </w:r>
          </w:p>
        </w:tc>
      </w:tr>
      <w:tr w:rsidR="00EB0CDC" w14:paraId="593D803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7021FAF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mkdir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8660D4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make directory; the command creates the directory “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” in your home directory</w:t>
            </w:r>
          </w:p>
        </w:tc>
      </w:tr>
      <w:tr w:rsidR="00EB0CDC" w14:paraId="2D5A718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76C26E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D47DA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brings you to your newly created directory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</w:p>
        </w:tc>
      </w:tr>
      <w:tr w:rsidR="00EB0CDC" w14:paraId="49AFB23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C2214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pwd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83ADD0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see that your current working directory changed</w:t>
            </w:r>
          </w:p>
        </w:tc>
      </w:tr>
      <w:tr w:rsidR="00EB0CDC" w14:paraId="73D2308F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540A6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1FA38D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move one level up</w:t>
            </w:r>
          </w:p>
        </w:tc>
      </w:tr>
      <w:tr w:rsidR="00EB0CDC" w14:paraId="11A431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19DE412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4365C7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the newly created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directory</w:t>
            </w:r>
          </w:p>
        </w:tc>
      </w:tr>
      <w:tr w:rsidR="00684692" w14:paraId="1BB3807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B22B2FF" w14:textId="76C27DED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sym w:font="Symbol" w:char="F0AD"/>
            </w:r>
            <w:r>
              <w:rPr>
                <w:rFonts w:ascii="Courier New" w:eastAsia="Courier New" w:hAnsi="Courier New" w:cs="Courier New"/>
                <w:sz w:val="20"/>
              </w:rPr>
              <w:t xml:space="preserve"> (arrow up key)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39C125" w14:textId="47BA8491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arrow up and down to go through recent commands </w:t>
            </w:r>
          </w:p>
        </w:tc>
      </w:tr>
      <w:tr w:rsidR="00EB0CDC" w14:paraId="77B2D39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30F9E29" w14:textId="28B479CF" w:rsidR="00EB0CDC" w:rsidRDefault="009A7117" w:rsidP="00A37518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vi </w:t>
            </w:r>
            <w:proofErr w:type="spellStart"/>
            <w:r w:rsidRPr="00F94767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F94767">
              <w:rPr>
                <w:rFonts w:ascii="Courier New" w:eastAsia="Courier New" w:hAnsi="Courier New" w:cs="Courier New"/>
                <w:sz w:val="20"/>
              </w:rPr>
              <w:t>/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poem</w:t>
            </w:r>
            <w:r w:rsidRPr="00F94767">
              <w:rPr>
                <w:rFonts w:ascii="Courier New" w:eastAsia="Courier New" w:hAnsi="Courier New" w:cs="Courier New"/>
                <w:sz w:val="20"/>
              </w:rPr>
              <w:t>.</w:t>
            </w:r>
            <w:r w:rsidR="00A37518" w:rsidRPr="00F94767">
              <w:rPr>
                <w:rFonts w:ascii="Courier New" w:eastAsia="Courier New" w:hAnsi="Courier New" w:cs="Courier New"/>
                <w:sz w:val="20"/>
              </w:rPr>
              <w:t>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337F98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start editing file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>/poem.txt</w:t>
            </w:r>
          </w:p>
        </w:tc>
      </w:tr>
      <w:tr w:rsidR="00EB0CDC" w14:paraId="4CEB81B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26B4A5A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press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02F19" w14:textId="5C6A6756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proofErr w:type="spellStart"/>
            <w:r w:rsidRPr="00625FA7">
              <w:rPr>
                <w:rFonts w:asciiTheme="majorHAnsi" w:hAnsiTheme="majorHAnsi" w:cstheme="majorHAnsi"/>
                <w:sz w:val="20"/>
              </w:rPr>
              <w:t>i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to switch to “insert” mode in the vi edito</w:t>
            </w:r>
            <w:r w:rsidR="00625FA7">
              <w:rPr>
                <w:rFonts w:asciiTheme="majorHAnsi" w:hAnsiTheme="majorHAnsi" w:cstheme="majorHAnsi"/>
                <w:sz w:val="20"/>
              </w:rPr>
              <w:t>r, while in this mode “insert” tag should be displayed at the bottom left corner of the page.</w:t>
            </w:r>
          </w:p>
        </w:tc>
      </w:tr>
      <w:tr w:rsidR="00EB0CDC" w14:paraId="77C7950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1DCF739" w14:textId="10FF5739" w:rsidR="00EB0CDC" w:rsidRPr="00D17E9D" w:rsidRDefault="00F96936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hyperlink r:id="rId10" w:history="1">
              <w:r w:rsidR="005635BB" w:rsidRPr="00D17E9D">
                <w:rPr>
                  <w:rStyle w:val="Hyperlink"/>
                  <w:rFonts w:asciiTheme="majorHAnsi" w:eastAsia="Courier New" w:hAnsiTheme="majorHAnsi" w:cstheme="majorHAnsi"/>
                  <w:sz w:val="20"/>
                </w:rPr>
                <w:t>http://www.poetryfoundation.org/poem/171621</w:t>
              </w:r>
            </w:hyperlink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04E4BB" w14:textId="4444DCC2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open web page and copy/paste the poem to the poem.txt file in your vi editor</w:t>
            </w:r>
            <w:r w:rsidR="00625FA7">
              <w:rPr>
                <w:rFonts w:asciiTheme="majorHAnsi" w:hAnsiTheme="majorHAnsi" w:cstheme="majorHAnsi"/>
                <w:sz w:val="20"/>
              </w:rPr>
              <w:t xml:space="preserve"> while in “</w:t>
            </w:r>
            <w:proofErr w:type="spellStart"/>
            <w:proofErr w:type="gramStart"/>
            <w:r w:rsidR="00625FA7">
              <w:rPr>
                <w:rFonts w:asciiTheme="majorHAnsi" w:hAnsiTheme="majorHAnsi" w:cstheme="majorHAnsi"/>
                <w:sz w:val="20"/>
              </w:rPr>
              <w:t>insert”mode</w:t>
            </w:r>
            <w:proofErr w:type="spellEnd"/>
            <w:proofErr w:type="gramEnd"/>
          </w:p>
        </w:tc>
      </w:tr>
      <w:tr w:rsidR="00EB0CDC" w14:paraId="1BF3D7A4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EAE10A1" w14:textId="77777777" w:rsidR="00EB0CDC" w:rsidRDefault="009A7117">
            <w:pPr>
              <w:pStyle w:val="Normal1"/>
              <w:spacing w:line="240" w:lineRule="auto"/>
            </w:pPr>
            <w:r w:rsidRPr="00AF7594">
              <w:rPr>
                <w:rFonts w:ascii="Courier New" w:eastAsia="Courier New" w:hAnsi="Courier New" w:cs="Courier New"/>
                <w:sz w:val="20"/>
              </w:rPr>
              <w:t>press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ESC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C0C289" w14:textId="506D899E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press ESC to switch to “command” mode in the vi editor</w:t>
            </w:r>
            <w:r w:rsidR="0078402B">
              <w:rPr>
                <w:rFonts w:asciiTheme="majorHAnsi" w:hAnsiTheme="majorHAnsi" w:cstheme="majorHAnsi"/>
                <w:sz w:val="20"/>
              </w:rPr>
              <w:t>. The “insert” tag on the bottom of the page should disappear.</w:t>
            </w:r>
          </w:p>
        </w:tc>
      </w:tr>
      <w:tr w:rsidR="00EB0CDC" w14:paraId="0849CAE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4A46832" w14:textId="1E35FE8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>ype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:w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E3A27" w14:textId="611018D5" w:rsidR="00EB0CDC" w:rsidRPr="00625FA7" w:rsidRDefault="0078402B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Now you are back in the command mode. </w:t>
            </w:r>
            <w:proofErr w:type="gramStart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="009A7117" w:rsidRPr="0078402B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w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9A7117" w:rsidRPr="00F20D7C">
              <w:rPr>
                <w:rFonts w:ascii="Courier New" w:hAnsi="Courier New" w:cs="Courier New"/>
                <w:b/>
                <w:sz w:val="20"/>
              </w:rPr>
              <w:t>ENTER</w:t>
            </w:r>
            <w:r w:rsidR="009A7117" w:rsidRPr="00625FA7">
              <w:rPr>
                <w:rFonts w:asciiTheme="majorHAnsi" w:hAnsiTheme="majorHAnsi" w:cstheme="majorHAnsi"/>
                <w:sz w:val="20"/>
              </w:rPr>
              <w:t xml:space="preserve"> to write contents to file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  <w:r w:rsidR="00AF7594">
              <w:rPr>
                <w:rFonts w:asciiTheme="majorHAnsi" w:hAnsiTheme="majorHAnsi" w:cstheme="majorHAnsi"/>
                <w:sz w:val="20"/>
              </w:rPr>
              <w:t xml:space="preserve"> The commands will appear in the lower left corner. </w:t>
            </w:r>
          </w:p>
        </w:tc>
      </w:tr>
      <w:tr w:rsidR="00EB0CDC" w14:paraId="75D2724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1F9C681" w14:textId="4EC5FED1" w:rsidR="00EB0CDC" w:rsidRDefault="00AF7594">
            <w:pPr>
              <w:pStyle w:val="Normal1"/>
              <w:spacing w:line="240" w:lineRule="auto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t</w:t>
            </w:r>
            <w:r w:rsidRPr="00AF7594">
              <w:rPr>
                <w:rFonts w:ascii="Courier New" w:eastAsia="Courier New" w:hAnsi="Courier New" w:cs="Courier New"/>
                <w:sz w:val="20"/>
              </w:rPr>
              <w:t xml:space="preserve">ype </w:t>
            </w:r>
            <w:r w:rsidR="009A7117">
              <w:rPr>
                <w:rFonts w:ascii="Courier New" w:eastAsia="Courier New" w:hAnsi="Courier New" w:cs="Courier New"/>
                <w:b/>
                <w:sz w:val="20"/>
              </w:rPr>
              <w:t>:q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0FA63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proofErr w:type="gramStart"/>
            <w:r w:rsidRPr="00625FA7">
              <w:rPr>
                <w:rFonts w:asciiTheme="majorHAnsi" w:hAnsiTheme="majorHAnsi" w:cstheme="majorHAnsi"/>
                <w:sz w:val="20"/>
              </w:rPr>
              <w:t xml:space="preserve">press 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:</w:t>
            </w:r>
            <w:proofErr w:type="gramEnd"/>
            <w:r w:rsidRPr="00625FA7">
              <w:rPr>
                <w:rFonts w:asciiTheme="majorHAnsi" w:hAnsiTheme="majorHAnsi" w:cstheme="majorHAnsi"/>
                <w:sz w:val="20"/>
              </w:rPr>
              <w:t xml:space="preserve"> and then </w:t>
            </w:r>
            <w:r w:rsidRPr="00F20D7C">
              <w:rPr>
                <w:rFonts w:ascii="Courier New" w:hAnsi="Courier New" w:cs="Courier New"/>
                <w:b/>
                <w:sz w:val="20"/>
              </w:rPr>
              <w:t>q ENTER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quit the vi editor and return to the shell</w:t>
            </w:r>
          </w:p>
        </w:tc>
      </w:tr>
      <w:tr w:rsidR="00EB0CDC" w14:paraId="12CABA8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5778848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cat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B3EE52" w14:textId="77777777" w:rsidR="00EB0CDC" w:rsidRPr="00625FA7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displays the poem </w:t>
            </w:r>
          </w:p>
        </w:tc>
      </w:tr>
      <w:tr w:rsidR="00684692" w14:paraId="332B92F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90AEC6F" w14:textId="7A74AD85" w:rsidR="00684692" w:rsidRDefault="00684692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cat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1D394A" w14:textId="585EC834" w:rsidR="00684692" w:rsidRPr="00625FA7" w:rsidRDefault="006846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what happens now?</w:t>
            </w:r>
            <w:r w:rsidR="0078402B">
              <w:rPr>
                <w:rFonts w:asciiTheme="majorHAnsi" w:hAnsiTheme="majorHAnsi" w:cstheme="majorHAnsi"/>
                <w:sz w:val="20"/>
              </w:rPr>
              <w:t xml:space="preserve"> Try typing anything and press enter. </w:t>
            </w:r>
          </w:p>
        </w:tc>
      </w:tr>
      <w:tr w:rsidR="00A44747" w14:paraId="3747C232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9F01030" w14:textId="212CFE7F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 w:rsidRPr="003F3FDD">
              <w:rPr>
                <w:rFonts w:ascii="Courier New" w:eastAsia="Courier New" w:hAnsi="Courier New" w:cs="Courier New"/>
                <w:sz w:val="20"/>
              </w:rPr>
              <w:t>press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Ctrl </w:t>
            </w:r>
            <w:r w:rsidRPr="003F3FDD">
              <w:rPr>
                <w:rFonts w:ascii="Courier New" w:eastAsia="Courier New" w:hAnsi="Courier New" w:cs="Courier New"/>
                <w:sz w:val="20"/>
              </w:rPr>
              <w:t>and</w:t>
            </w:r>
            <w:r w:rsidRPr="00684692"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047F99" w14:textId="77777777" w:rsidR="00954C1A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(you </w:t>
            </w:r>
            <w:r w:rsidR="00F94767">
              <w:rPr>
                <w:rFonts w:asciiTheme="majorHAnsi" w:hAnsiTheme="majorHAnsi" w:cstheme="majorHAnsi"/>
                <w:sz w:val="20"/>
              </w:rPr>
              <w:t>are</w:t>
            </w:r>
            <w:r>
              <w:rPr>
                <w:rFonts w:asciiTheme="majorHAnsi" w:hAnsiTheme="majorHAnsi" w:cstheme="majorHAnsi"/>
                <w:sz w:val="20"/>
              </w:rPr>
              <w:t xml:space="preserve"> in the stdin mode </w:t>
            </w:r>
            <w:r w:rsidR="00F94767">
              <w:rPr>
                <w:rFonts w:asciiTheme="majorHAnsi" w:hAnsiTheme="majorHAnsi" w:cstheme="majorHAnsi"/>
                <w:sz w:val="20"/>
              </w:rPr>
              <w:t>where</w:t>
            </w:r>
            <w:r>
              <w:rPr>
                <w:rFonts w:asciiTheme="majorHAnsi" w:hAnsiTheme="majorHAnsi" w:cstheme="majorHAnsi"/>
                <w:sz w:val="20"/>
              </w:rPr>
              <w:t xml:space="preserve"> cat </w:t>
            </w:r>
            <w:r w:rsidR="00F94767">
              <w:rPr>
                <w:rFonts w:asciiTheme="majorHAnsi" w:hAnsiTheme="majorHAnsi" w:cstheme="majorHAnsi"/>
                <w:sz w:val="20"/>
              </w:rPr>
              <w:t>command listens to your keyboard input and outputs anything you type to the screen). Admittedly not very useful.</w:t>
            </w:r>
            <w:r>
              <w:rPr>
                <w:rFonts w:asciiTheme="majorHAnsi" w:hAnsiTheme="majorHAnsi" w:cstheme="majorHAnsi"/>
                <w:sz w:val="20"/>
              </w:rPr>
              <w:t xml:space="preserve"> Press th</w:t>
            </w:r>
            <w:r w:rsidR="00F94767">
              <w:rPr>
                <w:rFonts w:asciiTheme="majorHAnsi" w:hAnsiTheme="majorHAnsi" w:cstheme="majorHAnsi"/>
                <w:sz w:val="20"/>
              </w:rPr>
              <w:t>e</w:t>
            </w: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proofErr w:type="spellStart"/>
            <w:r w:rsidR="00F94767" w:rsidRPr="00F20D7C">
              <w:rPr>
                <w:rFonts w:ascii="Courier New" w:hAnsi="Courier New" w:cs="Courier New"/>
                <w:b/>
                <w:sz w:val="20"/>
              </w:rPr>
              <w:t>Ctrl+c</w:t>
            </w:r>
            <w:proofErr w:type="spellEnd"/>
            <w:r w:rsidR="00F94767"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</w:rPr>
              <w:t xml:space="preserve">combination to </w:t>
            </w:r>
            <w:r w:rsidRPr="00A44747">
              <w:rPr>
                <w:rFonts w:asciiTheme="majorHAnsi" w:hAnsiTheme="majorHAnsi" w:cstheme="majorHAnsi"/>
                <w:i/>
                <w:sz w:val="20"/>
              </w:rPr>
              <w:t>kill</w:t>
            </w:r>
            <w:r>
              <w:rPr>
                <w:rFonts w:asciiTheme="majorHAnsi" w:hAnsiTheme="majorHAnsi" w:cstheme="majorHAnsi"/>
                <w:sz w:val="20"/>
              </w:rPr>
              <w:t xml:space="preserve"> the current command. </w:t>
            </w:r>
          </w:p>
          <w:p w14:paraId="69A9EF21" w14:textId="4E993D16" w:rsidR="00A44747" w:rsidRPr="00625FA7" w:rsidRDefault="00954C1A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2CA11862" wp14:editId="3B312305">
                  <wp:extent cx="200025" cy="200025"/>
                  <wp:effectExtent l="0" t="0" r="0" b="0"/>
                  <wp:docPr id="30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94767">
              <w:rPr>
                <w:rFonts w:asciiTheme="majorHAnsi" w:hAnsiTheme="majorHAnsi" w:cstheme="majorHAnsi"/>
                <w:sz w:val="20"/>
              </w:rPr>
              <w:t>Remember that combination</w:t>
            </w:r>
            <w:r>
              <w:rPr>
                <w:rFonts w:asciiTheme="majorHAnsi" w:hAnsiTheme="majorHAnsi" w:cstheme="majorHAnsi"/>
                <w:sz w:val="20"/>
              </w:rPr>
              <w:t>. I</w:t>
            </w:r>
            <w:r w:rsidR="00F94767">
              <w:rPr>
                <w:rFonts w:asciiTheme="majorHAnsi" w:hAnsiTheme="majorHAnsi" w:cstheme="majorHAnsi"/>
                <w:sz w:val="20"/>
              </w:rPr>
              <w:t>t is a useful trick to exit an unwanted command</w:t>
            </w:r>
            <w:r>
              <w:rPr>
                <w:rFonts w:asciiTheme="majorHAnsi" w:hAnsiTheme="majorHAnsi" w:cstheme="majorHAnsi"/>
                <w:sz w:val="20"/>
              </w:rPr>
              <w:t>.</w:t>
            </w:r>
          </w:p>
        </w:tc>
      </w:tr>
      <w:tr w:rsidR="00A44747" w14:paraId="188A6E3B" w14:textId="77777777" w:rsidTr="00625FA7">
        <w:tc>
          <w:tcPr>
            <w:tcW w:w="3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D04A095" w14:textId="23AB65D8" w:rsidR="00A44747" w:rsidRDefault="00A44747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head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Borders>
              <w:top w:val="nil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9176E0" w14:textId="2592AA28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first 10 lines of the poem</w:t>
            </w:r>
          </w:p>
        </w:tc>
      </w:tr>
      <w:tr w:rsidR="00A44747" w14:paraId="5C75E2A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957588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tail </w:t>
            </w:r>
            <w:proofErr w:type="spellStart"/>
            <w:r w:rsidRPr="003F3FDD"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 w:rsidRPr="003F3FDD"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AD5B9" w14:textId="77777777" w:rsidR="00A44747" w:rsidRPr="00625FA7" w:rsidRDefault="00A44747" w:rsidP="00A44747">
            <w:pPr>
              <w:pStyle w:val="Normal1"/>
              <w:spacing w:line="240" w:lineRule="auto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last 10 lines of the poem</w:t>
            </w:r>
          </w:p>
        </w:tc>
      </w:tr>
      <w:tr w:rsidR="00A44747" w14:paraId="03DFB0C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1856009" w14:textId="20D5EA86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man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head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20FA9" w14:textId="7B0791F2" w:rsidR="00A44747" w:rsidRPr="00625FA7" w:rsidRDefault="00F94767" w:rsidP="00A44747">
            <w:pPr>
              <w:pStyle w:val="Normal1"/>
              <w:rPr>
                <w:rFonts w:asciiTheme="majorHAnsi" w:hAnsiTheme="majorHAnsi" w:cstheme="majorHAnsi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39D321F" wp14:editId="0098AAE7">
                  <wp:extent cx="190500" cy="190500"/>
                  <wp:effectExtent l="0" t="0" r="0" b="0"/>
                  <wp:docPr id="18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1640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use </w:t>
            </w:r>
            <w:r w:rsidR="00A44747" w:rsidRPr="00F20D7C">
              <w:rPr>
                <w:rFonts w:ascii="Courier New" w:hAnsi="Courier New" w:cs="Courier New"/>
                <w:b/>
                <w:sz w:val="20"/>
              </w:rPr>
              <w:t>man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to get more information about the head command; </w:t>
            </w:r>
            <w:r w:rsidR="00D123A3">
              <w:rPr>
                <w:rFonts w:asciiTheme="majorHAnsi" w:hAnsiTheme="majorHAnsi" w:cstheme="majorHAnsi"/>
                <w:sz w:val="20"/>
              </w:rPr>
              <w:t>find and write down the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>head command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D123A3">
              <w:rPr>
                <w:rFonts w:asciiTheme="majorHAnsi" w:hAnsiTheme="majorHAnsi" w:cstheme="majorHAnsi"/>
                <w:sz w:val="20"/>
              </w:rPr>
              <w:t xml:space="preserve">with the correct parameter </w:t>
            </w:r>
            <w:r w:rsidR="00A44747" w:rsidRPr="00625FA7">
              <w:rPr>
                <w:rFonts w:asciiTheme="majorHAnsi" w:hAnsiTheme="majorHAnsi" w:cstheme="majorHAnsi"/>
                <w:sz w:val="20"/>
              </w:rPr>
              <w:t>to display not only the first 10 lines of the poem but the entire poem</w:t>
            </w:r>
            <w:r>
              <w:rPr>
                <w:rFonts w:asciiTheme="majorHAnsi" w:hAnsiTheme="majorHAnsi" w:cstheme="majorHAnsi"/>
                <w:sz w:val="20"/>
              </w:rPr>
              <w:t xml:space="preserve"> (20 lines)</w:t>
            </w:r>
          </w:p>
        </w:tc>
      </w:tr>
      <w:tr w:rsidR="00A44747" w14:paraId="590F7995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78E32E3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less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4311D1" w14:textId="3112A0E1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less is a convenient command for displaying file content</w:t>
            </w:r>
            <w:r w:rsidR="00954C1A">
              <w:rPr>
                <w:rFonts w:asciiTheme="majorHAnsi" w:hAnsiTheme="majorHAnsi" w:cstheme="majorHAnsi"/>
                <w:sz w:val="20"/>
              </w:rPr>
              <w:t>. Large files that do not fi</w:t>
            </w:r>
            <w:r w:rsidR="00800159">
              <w:rPr>
                <w:rFonts w:asciiTheme="majorHAnsi" w:hAnsiTheme="majorHAnsi" w:cstheme="majorHAnsi"/>
                <w:sz w:val="20"/>
              </w:rPr>
              <w:t>t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in the screen can be scrolled using “up” and “down” arrow. Mouse/trackpad won’t work.</w:t>
            </w:r>
            <w:r w:rsidR="00B8539B">
              <w:rPr>
                <w:rFonts w:asciiTheme="majorHAnsi" w:hAnsiTheme="majorHAnsi" w:cstheme="majorHAnsi"/>
                <w:sz w:val="20"/>
              </w:rPr>
              <w:t xml:space="preserve"> Return by pressing </w:t>
            </w:r>
            <w:r w:rsidR="00B8539B" w:rsidRPr="00B8539B">
              <w:rPr>
                <w:rFonts w:ascii="Courier New" w:hAnsi="Courier New" w:cs="Courier New"/>
                <w:b/>
                <w:sz w:val="20"/>
              </w:rPr>
              <w:t>q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 </w:t>
            </w:r>
          </w:p>
        </w:tc>
      </w:tr>
      <w:tr w:rsidR="00A44747" w14:paraId="0EF0503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1B8303B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grep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house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/poem.txt 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F1EE0" w14:textId="0A9B803A" w:rsidR="00A44747" w:rsidRPr="00954C1A" w:rsidRDefault="00A44747" w:rsidP="00A44747">
            <w:pPr>
              <w:pStyle w:val="Normal1"/>
              <w:rPr>
                <w:rFonts w:asciiTheme="majorHAnsi" w:hAnsiTheme="majorHAnsi" w:cstheme="majorHAnsi"/>
                <w:lang w:val="en-GB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if you are searching for something, you can use </w:t>
            </w:r>
            <w:r w:rsidRPr="00B8539B">
              <w:rPr>
                <w:rFonts w:ascii="Courier New" w:hAnsi="Courier New" w:cs="Courier New"/>
                <w:b/>
                <w:sz w:val="20"/>
              </w:rPr>
              <w:t>grep</w:t>
            </w:r>
            <w:r w:rsidR="00B8539B" w:rsidRPr="00B8539B">
              <w:rPr>
                <w:rFonts w:ascii="Courier New" w:hAnsi="Courier New" w:cs="Courier New"/>
                <w:sz w:val="20"/>
              </w:rPr>
              <w:t xml:space="preserve">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 to display only lines matching </w:t>
            </w:r>
            <w:r w:rsidRPr="00B8539B">
              <w:rPr>
                <w:rFonts w:ascii="Courier New" w:hAnsi="Courier New" w:cs="Courier New"/>
                <w:sz w:val="20"/>
              </w:rPr>
              <w:t>text</w:t>
            </w:r>
            <w:r w:rsidR="00954C1A">
              <w:rPr>
                <w:noProof/>
                <w:lang w:val="en-GB" w:eastAsia="en-GB"/>
              </w:rPr>
              <w:drawing>
                <wp:inline distT="0" distB="0" distL="0" distR="0" wp14:anchorId="33BDA0F9" wp14:editId="0CD548A7">
                  <wp:extent cx="190500" cy="190500"/>
                  <wp:effectExtent l="0" t="0" r="0" b="0"/>
                  <wp:docPr id="32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54C1A">
              <w:rPr>
                <w:rFonts w:asciiTheme="majorHAnsi" w:hAnsiTheme="majorHAnsi" w:cstheme="majorHAnsi"/>
                <w:sz w:val="20"/>
                <w:lang w:val="en-GB"/>
              </w:rPr>
              <w:t xml:space="preserve"> How many lines you see?</w:t>
            </w:r>
          </w:p>
        </w:tc>
      </w:tr>
      <w:tr w:rsidR="00A44747" w14:paraId="39C6B7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431E56" w14:textId="23F79F85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wc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-l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F8B7B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displays the number of lines in the file</w:t>
            </w:r>
          </w:p>
        </w:tc>
      </w:tr>
      <w:tr w:rsidR="00A44747" w14:paraId="28CCE49C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68CDCE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wc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-w </w:t>
            </w:r>
            <w:proofErr w:type="spellStart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>/poem.txt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AC2324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counts the words in the file</w:t>
            </w:r>
          </w:p>
        </w:tc>
      </w:tr>
      <w:tr w:rsidR="00954C1A" w14:paraId="14B95FF7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233E0BE" w14:textId="003F97A4" w:rsidR="00954C1A" w:rsidRPr="00851BF0" w:rsidRDefault="00954C1A" w:rsidP="00A44747">
            <w:pPr>
              <w:pStyle w:val="Normal1"/>
              <w:spacing w:line="240" w:lineRule="auto"/>
              <w:rPr>
                <w:rFonts w:ascii="Courier New" w:eastAsia="Courier New" w:hAnsi="Courier New" w:cs="Courier New"/>
                <w:sz w:val="20"/>
                <w:lang w:val="pl-PL"/>
              </w:rPr>
            </w:pP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r w:rsidRPr="00954C1A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cd</w:t>
            </w:r>
            <w:r>
              <w:rPr>
                <w:rFonts w:ascii="Courier New" w:eastAsia="Courier New" w:hAnsi="Courier New" w:cs="Courier New"/>
                <w:sz w:val="20"/>
                <w:lang w:val="pl-PL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lang w:val="pl-PL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41C1ED" w14:textId="0025C4B8" w:rsidR="00954C1A" w:rsidRPr="00625FA7" w:rsidRDefault="00954C1A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 xml:space="preserve">Enter the </w:t>
            </w:r>
            <w:r w:rsidR="00A66A5F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  <w:r>
              <w:rPr>
                <w:rFonts w:asciiTheme="majorHAnsi" w:hAnsiTheme="majorHAnsi" w:cstheme="majorHAnsi"/>
                <w:sz w:val="20"/>
              </w:rPr>
              <w:t xml:space="preserve"> directory. </w:t>
            </w:r>
          </w:p>
        </w:tc>
      </w:tr>
      <w:tr w:rsidR="00A44747" w14:paraId="45396E9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FFED572" w14:textId="77777777" w:rsidR="00A44747" w:rsidRPr="00851BF0" w:rsidRDefault="00A44747" w:rsidP="00A44747">
            <w:pPr>
              <w:pStyle w:val="Normal1"/>
              <w:spacing w:line="240" w:lineRule="auto"/>
              <w:rPr>
                <w:lang w:val="pl-PL"/>
              </w:rPr>
            </w:pPr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$ </w:t>
            </w:r>
            <w:proofErr w:type="spellStart"/>
            <w:r w:rsidRPr="00851BF0">
              <w:rPr>
                <w:rFonts w:ascii="Courier New" w:eastAsia="Courier New" w:hAnsi="Courier New" w:cs="Courier New"/>
                <w:b/>
                <w:sz w:val="20"/>
                <w:lang w:val="pl-PL"/>
              </w:rPr>
              <w:t>cp</w:t>
            </w:r>
            <w:proofErr w:type="spellEnd"/>
            <w:r w:rsidRPr="00851BF0">
              <w:rPr>
                <w:rFonts w:ascii="Courier New" w:eastAsia="Courier New" w:hAnsi="Courier New" w:cs="Courier New"/>
                <w:sz w:val="20"/>
                <w:lang w:val="pl-PL"/>
              </w:rPr>
              <w:t xml:space="preserve"> poem.txt poem2.txt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425118" w14:textId="77777777" w:rsidR="00A66A5F" w:rsidRDefault="00A44747" w:rsidP="00A44747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cp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command </w:t>
            </w:r>
            <w:r w:rsidRPr="00625FA7">
              <w:rPr>
                <w:rFonts w:asciiTheme="majorHAnsi" w:hAnsiTheme="majorHAnsi" w:cstheme="majorHAnsi"/>
                <w:sz w:val="20"/>
              </w:rPr>
              <w:t xml:space="preserve">is used to 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make a </w:t>
            </w:r>
            <w:r w:rsidRPr="00625FA7">
              <w:rPr>
                <w:rFonts w:asciiTheme="majorHAnsi" w:hAnsiTheme="majorHAnsi" w:cstheme="majorHAnsi"/>
                <w:sz w:val="20"/>
              </w:rPr>
              <w:t>copy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the file. </w:t>
            </w:r>
            <w:r w:rsidR="00A66A5F">
              <w:rPr>
                <w:noProof/>
                <w:lang w:val="en-GB" w:eastAsia="en-GB"/>
              </w:rPr>
              <w:drawing>
                <wp:inline distT="0" distB="0" distL="0" distR="0" wp14:anchorId="29FA2D32" wp14:editId="7DA49C2B">
                  <wp:extent cx="200025" cy="200025"/>
                  <wp:effectExtent l="0" t="0" r="0" b="0"/>
                  <wp:docPr id="34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The second argument can be either a file name - this will make a copy of the file under the new name - or a path to a directory. The latter will create the copy of the file in the specified directory under the same name. For example </w:t>
            </w:r>
          </w:p>
          <w:p w14:paraId="7E4F59EA" w14:textId="70091583" w:rsidR="00A44747" w:rsidRPr="00A66A5F" w:rsidRDefault="00A66A5F" w:rsidP="00A44747">
            <w:pPr>
              <w:pStyle w:val="Normal1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</w:t>
            </w:r>
            <w:proofErr w:type="spellStart"/>
            <w:r w:rsidRPr="00A66A5F">
              <w:rPr>
                <w:rFonts w:ascii="Courier New" w:hAnsi="Courier New" w:cs="Courier New"/>
                <w:sz w:val="20"/>
              </w:rPr>
              <w:t>cp</w:t>
            </w:r>
            <w:proofErr w:type="spellEnd"/>
            <w:r w:rsidRPr="00A66A5F">
              <w:rPr>
                <w:rFonts w:ascii="Courier New" w:hAnsi="Courier New" w:cs="Courier New"/>
                <w:sz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</w:rPr>
              <w:t>poem.txt</w:t>
            </w:r>
            <w:proofErr w:type="gramStart"/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="Courier New" w:hAnsi="Courier New" w:cs="Courier New"/>
                <w:sz w:val="20"/>
              </w:rPr>
              <w:t>..</w:t>
            </w:r>
            <w:proofErr w:type="gramEnd"/>
            <w:r w:rsidRPr="00A66A5F">
              <w:rPr>
                <w:rFonts w:ascii="Courier New" w:hAnsi="Courier New" w:cs="Courier New"/>
                <w:sz w:val="20"/>
              </w:rPr>
              <w:t>/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Pr="00A66A5F">
              <w:rPr>
                <w:rFonts w:asciiTheme="majorHAnsi" w:hAnsiTheme="majorHAnsi" w:cstheme="majorHAnsi"/>
                <w:sz w:val="20"/>
              </w:rPr>
              <w:t>will create a copy of poem.txt in the</w:t>
            </w:r>
            <w:r>
              <w:rPr>
                <w:rFonts w:asciiTheme="majorHAnsi" w:hAnsiTheme="majorHAnsi" w:cstheme="majorHAnsi"/>
                <w:sz w:val="20"/>
              </w:rPr>
              <w:t xml:space="preserve"> directory above. </w:t>
            </w:r>
          </w:p>
        </w:tc>
      </w:tr>
      <w:tr w:rsidR="00A44747" w14:paraId="2E51EB42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4754E8E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76DEE6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should see 2 files now</w:t>
            </w:r>
          </w:p>
        </w:tc>
      </w:tr>
      <w:tr w:rsidR="00A44747" w14:paraId="550237B9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BB045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cd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 ..</w:t>
            </w:r>
            <w:proofErr w:type="gram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A159E2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go back one level</w:t>
            </w:r>
          </w:p>
        </w:tc>
      </w:tr>
      <w:tr w:rsidR="00A44747" w14:paraId="47BA7BDE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120A187" w14:textId="425BCB4A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cp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</w:t>
            </w:r>
            <w:r w:rsidR="00954C1A">
              <w:rPr>
                <w:rFonts w:ascii="Courier New" w:eastAsia="Courier New" w:hAnsi="Courier New" w:cs="Courier New"/>
                <w:sz w:val="20"/>
              </w:rPr>
              <w:t>r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poems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E19267" w14:textId="0DE2B096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just made a copy of the entire directory </w:t>
            </w:r>
            <w:r w:rsidR="00954C1A">
              <w:rPr>
                <w:rFonts w:asciiTheme="majorHAnsi" w:hAnsiTheme="majorHAnsi" w:cstheme="majorHAnsi"/>
                <w:sz w:val="20"/>
              </w:rPr>
              <w:t>“</w:t>
            </w:r>
            <w:proofErr w:type="spellStart"/>
            <w:r w:rsidR="00AF7594" w:rsidRPr="00625FA7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AF7594">
              <w:rPr>
                <w:rFonts w:asciiTheme="majorHAnsi" w:hAnsiTheme="majorHAnsi" w:cstheme="majorHAnsi"/>
                <w:sz w:val="20"/>
              </w:rPr>
              <w:t>”</w:t>
            </w:r>
            <w:r w:rsidR="00AF7594" w:rsidRPr="00625FA7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AF7594">
              <w:rPr>
                <w:rFonts w:asciiTheme="majorHAnsi" w:hAnsiTheme="majorHAnsi" w:cstheme="majorHAnsi"/>
                <w:sz w:val="20"/>
              </w:rPr>
              <w:t>as</w:t>
            </w:r>
            <w:r w:rsidR="00A66A5F">
              <w:rPr>
                <w:rFonts w:asciiTheme="majorHAnsi" w:hAnsiTheme="majorHAnsi" w:cstheme="majorHAnsi"/>
                <w:sz w:val="20"/>
              </w:rPr>
              <w:t xml:space="preserve"> “</w:t>
            </w:r>
            <w:r w:rsidRPr="00625FA7">
              <w:rPr>
                <w:rFonts w:asciiTheme="majorHAnsi" w:hAnsiTheme="majorHAnsi" w:cstheme="majorHAnsi"/>
                <w:sz w:val="20"/>
              </w:rPr>
              <w:t>poems</w:t>
            </w:r>
            <w:r w:rsidR="00A66A5F">
              <w:rPr>
                <w:rFonts w:asciiTheme="majorHAnsi" w:hAnsiTheme="majorHAnsi" w:cstheme="majorHAnsi"/>
                <w:sz w:val="20"/>
              </w:rPr>
              <w:t>”</w:t>
            </w:r>
          </w:p>
        </w:tc>
      </w:tr>
      <w:tr w:rsidR="00A44747" w14:paraId="6F1AA3AD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82ED6A1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-l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ECB64F" w14:textId="43CC45A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 xml:space="preserve">you should see 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now both </w:t>
            </w:r>
            <w:r w:rsidRPr="00625FA7">
              <w:rPr>
                <w:rFonts w:asciiTheme="majorHAnsi" w:hAnsiTheme="majorHAnsi" w:cstheme="majorHAnsi"/>
                <w:sz w:val="20"/>
              </w:rPr>
              <w:t>directories</w:t>
            </w:r>
            <w:r w:rsidR="00954C1A">
              <w:rPr>
                <w:rFonts w:asciiTheme="majorHAnsi" w:hAnsiTheme="majorHAnsi" w:cstheme="majorHAnsi"/>
                <w:sz w:val="20"/>
              </w:rPr>
              <w:t xml:space="preserve"> “</w:t>
            </w:r>
            <w:proofErr w:type="spellStart"/>
            <w:r w:rsidR="00954C1A">
              <w:rPr>
                <w:rFonts w:asciiTheme="majorHAnsi" w:hAnsiTheme="majorHAnsi" w:cstheme="majorHAnsi"/>
                <w:sz w:val="20"/>
              </w:rPr>
              <w:t>tmp</w:t>
            </w:r>
            <w:proofErr w:type="spellEnd"/>
            <w:r w:rsidR="00954C1A">
              <w:rPr>
                <w:rFonts w:asciiTheme="majorHAnsi" w:hAnsiTheme="majorHAnsi" w:cstheme="majorHAnsi"/>
                <w:sz w:val="20"/>
              </w:rPr>
              <w:t>” and “poems”</w:t>
            </w:r>
          </w:p>
        </w:tc>
      </w:tr>
      <w:tr w:rsidR="00A44747" w14:paraId="484FA021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C061FC7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ls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/*.txt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FDFFEB" w14:textId="43E5A88C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you can use the wildcard (</w:t>
            </w:r>
            <w:r w:rsidRPr="00F20D7C">
              <w:rPr>
                <w:rFonts w:asciiTheme="majorHAnsi" w:hAnsiTheme="majorHAnsi" w:cstheme="majorHAnsi"/>
                <w:b/>
                <w:sz w:val="20"/>
              </w:rPr>
              <w:t>*</w:t>
            </w:r>
            <w:r w:rsidRPr="00625FA7">
              <w:rPr>
                <w:rFonts w:asciiTheme="majorHAnsi" w:hAnsiTheme="majorHAnsi" w:cstheme="majorHAnsi"/>
                <w:sz w:val="20"/>
              </w:rPr>
              <w:t>) to list files and directories that match your expression</w:t>
            </w:r>
            <w:r w:rsidR="00A66A5F">
              <w:rPr>
                <w:rFonts w:asciiTheme="majorHAnsi" w:hAnsiTheme="majorHAnsi" w:cstheme="majorHAnsi"/>
                <w:sz w:val="20"/>
              </w:rPr>
              <w:t>. In this case, all the files that ends with “</w:t>
            </w:r>
            <w:r w:rsidR="00A66A5F" w:rsidRPr="00F20D7C">
              <w:rPr>
                <w:rFonts w:ascii="Courier New" w:hAnsi="Courier New" w:cs="Courier New"/>
                <w:sz w:val="20"/>
              </w:rPr>
              <w:t>.txt</w:t>
            </w:r>
            <w:r w:rsidR="00A66A5F">
              <w:rPr>
                <w:rFonts w:asciiTheme="majorHAnsi" w:hAnsiTheme="majorHAnsi" w:cstheme="majorHAnsi"/>
                <w:sz w:val="20"/>
              </w:rPr>
              <w:t>” extension.</w:t>
            </w:r>
          </w:p>
        </w:tc>
      </w:tr>
      <w:tr w:rsidR="00A44747" w14:paraId="4C5C5846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7C46B1E4" w14:textId="7CC18A32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proofErr w:type="spellStart"/>
            <w:r w:rsidR="004E3C74">
              <w:rPr>
                <w:rFonts w:ascii="Courier New" w:eastAsia="Courier New" w:hAnsi="Courier New" w:cs="Courier New"/>
                <w:b/>
                <w:sz w:val="20"/>
              </w:rPr>
              <w:t>rm</w:t>
            </w:r>
            <w:proofErr w:type="spellEnd"/>
            <w:r w:rsidR="004E3C74">
              <w:rPr>
                <w:rFonts w:ascii="Courier New" w:eastAsia="Courier New" w:hAnsi="Courier New" w:cs="Courier New"/>
                <w:b/>
                <w:sz w:val="20"/>
              </w:rPr>
              <w:t xml:space="preserve"> -r</w:t>
            </w:r>
            <w:r w:rsidR="004E3C7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tmp</w:t>
            </w:r>
            <w:proofErr w:type="spellEnd"/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36812" w14:textId="126DD0F5" w:rsidR="00A44747" w:rsidRPr="00625FA7" w:rsidRDefault="00EE2448" w:rsidP="00A44747">
            <w:pPr>
              <w:pStyle w:val="Normal1"/>
              <w:rPr>
                <w:rFonts w:asciiTheme="majorHAnsi" w:hAnsiTheme="majorHAnsi" w:cstheme="majorHAnsi"/>
              </w:rPr>
            </w:pPr>
            <w:proofErr w:type="spellStart"/>
            <w:r w:rsidRPr="00F20D7C">
              <w:rPr>
                <w:rFonts w:ascii="Courier New" w:hAnsi="Courier New" w:cs="Courier New"/>
                <w:b/>
                <w:sz w:val="20"/>
              </w:rPr>
              <w:t>rm</w:t>
            </w:r>
            <w:proofErr w:type="spellEnd"/>
            <w:r w:rsidRPr="00625FA7">
              <w:rPr>
                <w:rFonts w:asciiTheme="majorHAnsi" w:hAnsiTheme="majorHAnsi" w:cstheme="majorHAnsi"/>
                <w:sz w:val="20"/>
              </w:rPr>
              <w:t xml:space="preserve"> removes files and folders</w:t>
            </w:r>
            <w:r>
              <w:rPr>
                <w:rFonts w:asciiTheme="majorHAnsi" w:hAnsiTheme="majorHAnsi" w:cstheme="majorHAnsi"/>
                <w:sz w:val="20"/>
              </w:rPr>
              <w:t xml:space="preserve">. The -r flag stands for recursive. It will delete this folder and all </w:t>
            </w:r>
            <w:r w:rsidR="004E3C74">
              <w:rPr>
                <w:rFonts w:asciiTheme="majorHAnsi" w:hAnsiTheme="majorHAnsi" w:cstheme="majorHAnsi"/>
                <w:sz w:val="20"/>
              </w:rPr>
              <w:t>files and folders within.</w:t>
            </w:r>
          </w:p>
        </w:tc>
      </w:tr>
      <w:tr w:rsidR="00A44747" w14:paraId="3959F40A" w14:textId="77777777">
        <w:tc>
          <w:tcPr>
            <w:tcW w:w="318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DB35830" w14:textId="77777777" w:rsidR="00A44747" w:rsidRDefault="00A44747" w:rsidP="00A4474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 xml:space="preserve">$ 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>clear</w:t>
            </w:r>
          </w:p>
        </w:tc>
        <w:tc>
          <w:tcPr>
            <w:tcW w:w="618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44AEC59" w14:textId="77777777" w:rsidR="00A44747" w:rsidRPr="00625FA7" w:rsidRDefault="00A44747" w:rsidP="00A44747">
            <w:pPr>
              <w:pStyle w:val="Normal1"/>
              <w:rPr>
                <w:rFonts w:asciiTheme="majorHAnsi" w:hAnsiTheme="majorHAnsi" w:cstheme="majorHAnsi"/>
              </w:rPr>
            </w:pPr>
            <w:r w:rsidRPr="00625FA7">
              <w:rPr>
                <w:rFonts w:asciiTheme="majorHAnsi" w:hAnsiTheme="majorHAnsi" w:cstheme="majorHAnsi"/>
                <w:sz w:val="20"/>
              </w:rPr>
              <w:t>clears the terminal display</w:t>
            </w:r>
          </w:p>
        </w:tc>
      </w:tr>
    </w:tbl>
    <w:p w14:paraId="4AF3F814" w14:textId="552DFCCC" w:rsidR="00EB0CDC" w:rsidRDefault="00EB0CDC">
      <w:pPr>
        <w:pStyle w:val="Normal1"/>
      </w:pPr>
    </w:p>
    <w:p w14:paraId="2F9DCA06" w14:textId="275E5AE0" w:rsid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7A4468C5" wp14:editId="2D74539D">
            <wp:extent cx="200025" cy="200025"/>
            <wp:effectExtent l="0" t="0" r="0" b="0"/>
            <wp:docPr id="39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>M</w:t>
      </w:r>
      <w:r w:rsidR="00854B2E" w:rsidRPr="00854B2E">
        <w:rPr>
          <w:rFonts w:asciiTheme="majorHAnsi" w:hAnsiTheme="majorHAnsi" w:cstheme="majorHAnsi"/>
          <w:sz w:val="20"/>
        </w:rPr>
        <w:t xml:space="preserve">ore often than not you </w:t>
      </w:r>
      <w:r w:rsidR="00AF7594">
        <w:rPr>
          <w:rFonts w:asciiTheme="majorHAnsi" w:hAnsiTheme="majorHAnsi" w:cstheme="majorHAnsi"/>
          <w:sz w:val="20"/>
        </w:rPr>
        <w:t>won’t</w:t>
      </w:r>
      <w:r w:rsidR="00854B2E" w:rsidRPr="00854B2E">
        <w:rPr>
          <w:rFonts w:asciiTheme="majorHAnsi" w:hAnsiTheme="majorHAnsi" w:cstheme="majorHAnsi"/>
          <w:sz w:val="20"/>
        </w:rPr>
        <w:t xml:space="preserve"> have to write </w:t>
      </w:r>
      <w:r w:rsidR="00854B2E">
        <w:rPr>
          <w:rFonts w:asciiTheme="majorHAnsi" w:hAnsiTheme="majorHAnsi" w:cstheme="majorHAnsi"/>
          <w:sz w:val="20"/>
        </w:rPr>
        <w:t xml:space="preserve">down </w:t>
      </w:r>
      <w:r w:rsidR="00854B2E" w:rsidRPr="00854B2E">
        <w:rPr>
          <w:rFonts w:asciiTheme="majorHAnsi" w:hAnsiTheme="majorHAnsi" w:cstheme="majorHAnsi"/>
          <w:sz w:val="20"/>
        </w:rPr>
        <w:t xml:space="preserve">the whole </w:t>
      </w:r>
      <w:r w:rsidR="00854B2E">
        <w:rPr>
          <w:rFonts w:asciiTheme="majorHAnsi" w:hAnsiTheme="majorHAnsi" w:cstheme="majorHAnsi"/>
          <w:sz w:val="20"/>
        </w:rPr>
        <w:t>command name</w:t>
      </w:r>
      <w:r w:rsidR="00854B2E" w:rsidRPr="00854B2E">
        <w:rPr>
          <w:rFonts w:asciiTheme="majorHAnsi" w:hAnsiTheme="majorHAnsi" w:cstheme="majorHAnsi"/>
          <w:sz w:val="20"/>
        </w:rPr>
        <w:t xml:space="preserve"> or the whole file name, </w:t>
      </w:r>
      <w:r w:rsidR="00854B2E">
        <w:rPr>
          <w:rFonts w:asciiTheme="majorHAnsi" w:hAnsiTheme="majorHAnsi" w:cstheme="majorHAnsi"/>
          <w:sz w:val="20"/>
        </w:rPr>
        <w:t xml:space="preserve">and </w:t>
      </w:r>
      <w:r w:rsidR="00854B2E" w:rsidRPr="00854B2E">
        <w:rPr>
          <w:rFonts w:asciiTheme="majorHAnsi" w:hAnsiTheme="majorHAnsi" w:cstheme="majorHAnsi"/>
          <w:sz w:val="20"/>
        </w:rPr>
        <w:t>it’s enough to write</w:t>
      </w:r>
      <w:r>
        <w:rPr>
          <w:rFonts w:asciiTheme="majorHAnsi" w:hAnsiTheme="majorHAnsi" w:cstheme="majorHAnsi"/>
          <w:sz w:val="20"/>
        </w:rPr>
        <w:t xml:space="preserve"> the first </w:t>
      </w:r>
      <w:r w:rsidR="00854B2E" w:rsidRPr="00854B2E">
        <w:rPr>
          <w:rFonts w:asciiTheme="majorHAnsi" w:hAnsiTheme="majorHAnsi" w:cstheme="majorHAnsi"/>
          <w:sz w:val="20"/>
        </w:rPr>
        <w:t>one or two letters and press [tab]</w:t>
      </w:r>
      <w:r>
        <w:rPr>
          <w:rFonts w:asciiTheme="majorHAnsi" w:hAnsiTheme="majorHAnsi" w:cstheme="majorHAnsi"/>
          <w:sz w:val="20"/>
        </w:rPr>
        <w:t xml:space="preserve"> and UNIX will fill the rest for you.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I</w:t>
      </w:r>
      <w:r w:rsidR="00854B2E" w:rsidRPr="00854B2E">
        <w:rPr>
          <w:rFonts w:asciiTheme="majorHAnsi" w:hAnsiTheme="majorHAnsi" w:cstheme="majorHAnsi"/>
          <w:sz w:val="20"/>
        </w:rPr>
        <w:t xml:space="preserve">f there is an ambiguity which command or file you </w:t>
      </w:r>
      <w:r w:rsidR="00854B2E">
        <w:rPr>
          <w:rFonts w:asciiTheme="majorHAnsi" w:hAnsiTheme="majorHAnsi" w:cstheme="majorHAnsi"/>
          <w:sz w:val="20"/>
        </w:rPr>
        <w:t xml:space="preserve">have </w:t>
      </w:r>
      <w:r w:rsidR="00AF7594">
        <w:rPr>
          <w:rFonts w:asciiTheme="majorHAnsi" w:hAnsiTheme="majorHAnsi" w:cstheme="majorHAnsi"/>
          <w:sz w:val="20"/>
        </w:rPr>
        <w:t xml:space="preserve">actually </w:t>
      </w:r>
      <w:r w:rsidR="00854B2E" w:rsidRPr="00854B2E">
        <w:rPr>
          <w:rFonts w:asciiTheme="majorHAnsi" w:hAnsiTheme="majorHAnsi" w:cstheme="majorHAnsi"/>
          <w:sz w:val="20"/>
        </w:rPr>
        <w:t>mean</w:t>
      </w:r>
      <w:r w:rsidR="00854B2E">
        <w:rPr>
          <w:rFonts w:asciiTheme="majorHAnsi" w:hAnsiTheme="majorHAnsi" w:cstheme="majorHAnsi"/>
          <w:sz w:val="20"/>
        </w:rPr>
        <w:t>t</w:t>
      </w:r>
      <w:r w:rsidR="00AF7594">
        <w:rPr>
          <w:rFonts w:asciiTheme="majorHAnsi" w:hAnsiTheme="majorHAnsi" w:cstheme="majorHAnsi"/>
          <w:sz w:val="20"/>
        </w:rPr>
        <w:t>,</w:t>
      </w:r>
      <w:r w:rsidR="00854B2E" w:rsidRPr="00854B2E">
        <w:rPr>
          <w:rFonts w:asciiTheme="majorHAnsi" w:hAnsiTheme="majorHAnsi" w:cstheme="majorHAnsi"/>
          <w:sz w:val="20"/>
        </w:rPr>
        <w:t xml:space="preserve"> </w:t>
      </w:r>
      <w:r>
        <w:rPr>
          <w:rFonts w:asciiTheme="majorHAnsi" w:hAnsiTheme="majorHAnsi" w:cstheme="majorHAnsi"/>
          <w:sz w:val="20"/>
        </w:rPr>
        <w:t>press [tab] again and UNIX will</w:t>
      </w:r>
      <w:r w:rsidR="00854B2E" w:rsidRPr="00854B2E">
        <w:rPr>
          <w:rFonts w:asciiTheme="majorHAnsi" w:hAnsiTheme="majorHAnsi" w:cstheme="majorHAnsi"/>
          <w:sz w:val="20"/>
        </w:rPr>
        <w:t xml:space="preserve"> display </w:t>
      </w:r>
      <w:r w:rsidR="00854B2E">
        <w:rPr>
          <w:rFonts w:asciiTheme="majorHAnsi" w:hAnsiTheme="majorHAnsi" w:cstheme="majorHAnsi"/>
          <w:sz w:val="20"/>
        </w:rPr>
        <w:t>all the possibilities</w:t>
      </w:r>
      <w:r>
        <w:rPr>
          <w:rFonts w:asciiTheme="majorHAnsi" w:hAnsiTheme="majorHAnsi" w:cstheme="majorHAnsi"/>
          <w:sz w:val="20"/>
        </w:rPr>
        <w:t xml:space="preserve"> which start with your characters.</w:t>
      </w:r>
    </w:p>
    <w:p w14:paraId="19CDED8B" w14:textId="0C1EA519" w:rsidR="00BF6EC9" w:rsidRDefault="00BF6EC9">
      <w:pPr>
        <w:pStyle w:val="Normal1"/>
        <w:rPr>
          <w:rFonts w:asciiTheme="majorHAnsi" w:hAnsiTheme="majorHAnsi" w:cstheme="majorHAnsi"/>
          <w:sz w:val="20"/>
        </w:rPr>
      </w:pPr>
    </w:p>
    <w:p w14:paraId="129C17F9" w14:textId="5506A13F" w:rsidR="00BF6EC9" w:rsidRPr="00BF6EC9" w:rsidRDefault="00BF6EC9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0F29239E" wp14:editId="38482E47">
            <wp:extent cx="190500" cy="190500"/>
            <wp:effectExtent l="0" t="0" r="0" b="0"/>
            <wp:docPr id="37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</w:rPr>
        <w:t xml:space="preserve"> Try to type </w:t>
      </w:r>
      <w:r w:rsidRPr="00EE59E1">
        <w:rPr>
          <w:rFonts w:ascii="Courier New" w:eastAsia="Courier New" w:hAnsi="Courier New" w:cs="Courier New"/>
          <w:b/>
          <w:sz w:val="20"/>
        </w:rPr>
        <w:t>less p</w:t>
      </w:r>
      <w:r>
        <w:rPr>
          <w:rFonts w:ascii="Courier New" w:eastAsia="Courier New" w:hAnsi="Courier New" w:cs="Courier New"/>
          <w:sz w:val="20"/>
        </w:rPr>
        <w:t xml:space="preserve"> </w:t>
      </w:r>
      <w:r w:rsidRPr="00BF6EC9">
        <w:rPr>
          <w:rFonts w:asciiTheme="majorHAnsi" w:eastAsia="Courier New" w:hAnsiTheme="majorHAnsi" w:cstheme="majorHAnsi"/>
          <w:sz w:val="20"/>
        </w:rPr>
        <w:t>in the command line and then press [tab]</w:t>
      </w:r>
      <w:r w:rsidR="00A66A5F">
        <w:rPr>
          <w:rFonts w:asciiTheme="majorHAnsi" w:eastAsia="Courier New" w:hAnsiTheme="majorHAnsi" w:cstheme="majorHAnsi"/>
          <w:sz w:val="20"/>
        </w:rPr>
        <w:t xml:space="preserve"> 4 times. Describe what has happened</w:t>
      </w:r>
      <w:r w:rsidR="00AF7594">
        <w:rPr>
          <w:rFonts w:asciiTheme="majorHAnsi" w:eastAsia="Courier New" w:hAnsiTheme="majorHAnsi" w:cstheme="majorHAnsi"/>
          <w:sz w:val="20"/>
        </w:rPr>
        <w:t xml:space="preserve"> each time you press [tab].</w:t>
      </w:r>
    </w:p>
    <w:p w14:paraId="0C80E5F2" w14:textId="6B538C40" w:rsidR="00EB0CDC" w:rsidRDefault="00EB0CDC">
      <w:pPr>
        <w:pStyle w:val="Normal1"/>
      </w:pPr>
    </w:p>
    <w:p w14:paraId="7F387566" w14:textId="2D3A31C1" w:rsidR="00AF7594" w:rsidRPr="00AF7594" w:rsidRDefault="00AF759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F759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5CF7A9C" wp14:editId="539F7E59">
            <wp:extent cx="200025" cy="200025"/>
            <wp:effectExtent l="0" t="0" r="0" b="0"/>
            <wp:docPr id="5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594">
        <w:rPr>
          <w:rFonts w:asciiTheme="majorHAnsi" w:hAnsiTheme="majorHAnsi" w:cstheme="majorHAnsi"/>
          <w:sz w:val="20"/>
          <w:szCs w:val="20"/>
        </w:rPr>
        <w:t>Try to use [tab] as often as possible throughout the exercises.</w:t>
      </w:r>
      <w:r>
        <w:rPr>
          <w:rFonts w:asciiTheme="majorHAnsi" w:hAnsiTheme="majorHAnsi" w:cstheme="majorHAnsi"/>
          <w:sz w:val="20"/>
          <w:szCs w:val="20"/>
        </w:rPr>
        <w:t xml:space="preserve"> It should be a second nature to tap it all the time. </w:t>
      </w:r>
    </w:p>
    <w:p w14:paraId="7978F338" w14:textId="7447959A" w:rsidR="00AF7594" w:rsidRDefault="00AF7594">
      <w:pPr>
        <w:pStyle w:val="Normal1"/>
      </w:pPr>
    </w:p>
    <w:p w14:paraId="79433CDD" w14:textId="77777777" w:rsidR="00834B74" w:rsidRDefault="00834B74">
      <w:pPr>
        <w:pStyle w:val="Normal1"/>
      </w:pPr>
    </w:p>
    <w:p w14:paraId="48021DC0" w14:textId="77777777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6159188" wp14:editId="247CD417">
            <wp:extent cx="190500" cy="190500"/>
            <wp:effectExtent l="0" t="0" r="0" b="0"/>
            <wp:docPr id="6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>Exercise 2: pipes and redirecting input / output</w:t>
      </w:r>
    </w:p>
    <w:p w14:paraId="13DDA8C3" w14:textId="1F7C143C" w:rsidR="00EB0CDC" w:rsidRDefault="009A7117">
      <w:pPr>
        <w:pStyle w:val="Normal1"/>
      </w:pPr>
      <w:r>
        <w:rPr>
          <w:b/>
          <w:sz w:val="20"/>
        </w:rPr>
        <w:t xml:space="preserve"> </w:t>
      </w:r>
    </w:p>
    <w:p w14:paraId="328A9E2D" w14:textId="14A19758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The pipe operator takes the output from one command and uses it as the input for the next command:</w:t>
      </w:r>
      <w:r w:rsidRPr="00045E9A">
        <w:rPr>
          <w:rFonts w:asciiTheme="majorHAnsi" w:hAnsiTheme="majorHAnsi" w:cstheme="majorHAnsi"/>
          <w:sz w:val="20"/>
          <w:szCs w:val="20"/>
        </w:rPr>
        <w:br/>
      </w:r>
    </w:p>
    <w:p w14:paraId="39A00DF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command1 | command2 | command3 …</w:t>
      </w:r>
    </w:p>
    <w:p w14:paraId="4C43ACDE" w14:textId="1BB1123F" w:rsidR="00EB0CDC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25EB0820" w14:textId="77777777" w:rsidR="00045E9A" w:rsidRDefault="00045E9A" w:rsidP="00045E9A">
      <w:pPr>
        <w:pStyle w:val="Normal1"/>
        <w:rPr>
          <w:rFonts w:asciiTheme="majorHAnsi" w:hAnsiTheme="majorHAnsi" w:cstheme="majorHAnsi"/>
          <w:sz w:val="20"/>
        </w:rPr>
      </w:pPr>
      <w:r w:rsidRPr="00F960A1">
        <w:rPr>
          <w:rFonts w:asciiTheme="majorHAnsi" w:hAnsiTheme="majorHAnsi" w:cstheme="majorHAnsi"/>
          <w:sz w:val="20"/>
        </w:rPr>
        <w:t xml:space="preserve">The </w:t>
      </w:r>
      <w:r>
        <w:rPr>
          <w:rFonts w:asciiTheme="majorHAnsi" w:hAnsiTheme="majorHAnsi" w:cstheme="majorHAnsi"/>
          <w:sz w:val="20"/>
        </w:rPr>
        <w:t xml:space="preserve">standard </w:t>
      </w:r>
      <w:r w:rsidRPr="00F960A1">
        <w:rPr>
          <w:rFonts w:asciiTheme="majorHAnsi" w:hAnsiTheme="majorHAnsi" w:cstheme="majorHAnsi"/>
          <w:sz w:val="20"/>
        </w:rPr>
        <w:t>output of command1 is redirected (piped) to the standard input of command2, etc.</w:t>
      </w:r>
    </w:p>
    <w:p w14:paraId="7315C9C9" w14:textId="77777777" w:rsidR="00045E9A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0FC42C3" w14:textId="7A42FCAC" w:rsidR="00CA33FC" w:rsidRPr="00045E9A" w:rsidRDefault="00045E9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45E9A">
        <w:rPr>
          <w:rFonts w:asciiTheme="majorHAnsi" w:hAnsiTheme="majorHAnsi" w:cstheme="majorHAnsi"/>
          <w:sz w:val="20"/>
          <w:szCs w:val="20"/>
        </w:rPr>
        <w:t>It’s one of the most powerful tools at your disposal. This way you can combine an arbitrary number of programs in one command.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045E9A">
        <w:rPr>
          <w:rFonts w:asciiTheme="majorHAnsi" w:hAnsiTheme="majorHAnsi" w:cstheme="majorHAnsi"/>
          <w:sz w:val="20"/>
          <w:szCs w:val="20"/>
        </w:rPr>
        <w:t>In more technical terms, the pipe operator is used to create concurrently executing processes that pass data between them</w:t>
      </w:r>
      <w:r>
        <w:rPr>
          <w:rFonts w:asciiTheme="majorHAnsi" w:hAnsiTheme="majorHAnsi" w:cstheme="majorHAnsi"/>
          <w:sz w:val="20"/>
          <w:szCs w:val="20"/>
        </w:rPr>
        <w:t>.</w:t>
      </w:r>
    </w:p>
    <w:p w14:paraId="6DB99CEE" w14:textId="37A23A75" w:rsidR="00CA33FC" w:rsidRPr="00CA33FC" w:rsidRDefault="00620F8C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4380FEF7" wp14:editId="46C23241">
            <wp:extent cx="200025" cy="200025"/>
            <wp:effectExtent l="0" t="0" r="0" b="0"/>
            <wp:docPr id="40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the output in UNIX is called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output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, as opposite to </w:t>
      </w:r>
      <w:r w:rsidR="00CA33FC" w:rsidRPr="00F960A1">
        <w:rPr>
          <w:rFonts w:asciiTheme="majorHAnsi" w:hAnsiTheme="majorHAnsi" w:cstheme="majorHAnsi"/>
          <w:i/>
          <w:sz w:val="20"/>
          <w:szCs w:val="20"/>
        </w:rPr>
        <w:t>standard error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output which is a way for the script to print </w:t>
      </w:r>
      <w:r>
        <w:rPr>
          <w:rFonts w:asciiTheme="majorHAnsi" w:hAnsiTheme="majorHAnsi" w:cstheme="majorHAnsi"/>
          <w:sz w:val="20"/>
          <w:szCs w:val="20"/>
        </w:rPr>
        <w:t xml:space="preserve">any 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warnings or errors </w:t>
      </w:r>
      <w:r w:rsidR="00AF7594">
        <w:rPr>
          <w:rFonts w:asciiTheme="majorHAnsi" w:hAnsiTheme="majorHAnsi" w:cstheme="majorHAnsi"/>
          <w:sz w:val="20"/>
          <w:szCs w:val="20"/>
        </w:rPr>
        <w:t xml:space="preserve">on the screen </w:t>
      </w:r>
      <w:r w:rsidR="00CA33FC">
        <w:rPr>
          <w:rFonts w:asciiTheme="majorHAnsi" w:hAnsiTheme="majorHAnsi" w:cstheme="majorHAnsi"/>
          <w:sz w:val="20"/>
          <w:szCs w:val="20"/>
        </w:rPr>
        <w:t>that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won’t be </w:t>
      </w:r>
      <w:r w:rsidR="00CA33FC">
        <w:rPr>
          <w:rFonts w:asciiTheme="majorHAnsi" w:hAnsiTheme="majorHAnsi" w:cstheme="majorHAnsi"/>
          <w:sz w:val="20"/>
          <w:szCs w:val="20"/>
        </w:rPr>
        <w:t>passed</w:t>
      </w:r>
      <w:r w:rsidR="00CA33FC" w:rsidRPr="00F960A1">
        <w:rPr>
          <w:rFonts w:asciiTheme="majorHAnsi" w:hAnsiTheme="majorHAnsi" w:cstheme="majorHAnsi"/>
          <w:sz w:val="20"/>
          <w:szCs w:val="20"/>
        </w:rPr>
        <w:t xml:space="preserve"> to the next step.</w:t>
      </w:r>
    </w:p>
    <w:p w14:paraId="48732405" w14:textId="77777777" w:rsidR="00CA33FC" w:rsidRDefault="00CA33FC">
      <w:pPr>
        <w:pStyle w:val="Normal1"/>
        <w:rPr>
          <w:rFonts w:asciiTheme="majorHAnsi" w:hAnsiTheme="majorHAnsi" w:cstheme="majorHAnsi"/>
          <w:sz w:val="20"/>
        </w:rPr>
      </w:pPr>
    </w:p>
    <w:p w14:paraId="337BA6B5" w14:textId="7CD8CE54" w:rsidR="00B56C1B" w:rsidRPr="00620F8C" w:rsidRDefault="00B56C1B" w:rsidP="00B56C1B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sz w:val="20"/>
        </w:rPr>
        <w:t xml:space="preserve">For example, </w:t>
      </w:r>
      <w:r w:rsidR="00A62C67">
        <w:rPr>
          <w:rFonts w:asciiTheme="majorHAnsi" w:hAnsiTheme="majorHAnsi" w:cstheme="majorHAnsi"/>
          <w:sz w:val="20"/>
        </w:rPr>
        <w:t xml:space="preserve">a </w:t>
      </w:r>
      <w:r>
        <w:rPr>
          <w:rFonts w:asciiTheme="majorHAnsi" w:hAnsiTheme="majorHAnsi" w:cstheme="majorHAnsi"/>
          <w:sz w:val="20"/>
        </w:rPr>
        <w:t xml:space="preserve">common expression in bioinformatics that you may </w:t>
      </w:r>
      <w:r w:rsidR="00AF7594">
        <w:rPr>
          <w:rFonts w:asciiTheme="majorHAnsi" w:hAnsiTheme="majorHAnsi" w:cstheme="majorHAnsi"/>
          <w:sz w:val="20"/>
        </w:rPr>
        <w:t xml:space="preserve">want to </w:t>
      </w:r>
      <w:r>
        <w:rPr>
          <w:rFonts w:asciiTheme="majorHAnsi" w:hAnsiTheme="majorHAnsi" w:cstheme="majorHAnsi"/>
          <w:sz w:val="20"/>
        </w:rPr>
        <w:t>write is something like this:</w:t>
      </w:r>
    </w:p>
    <w:p w14:paraId="73D88B34" w14:textId="77777777" w:rsidR="00B56C1B" w:rsidRDefault="00B56C1B" w:rsidP="00B56C1B">
      <w:pPr>
        <w:pStyle w:val="Normal1"/>
      </w:pPr>
    </w:p>
    <w:p w14:paraId="55613C74" w14:textId="79223337" w:rsidR="00B56C1B" w:rsidRPr="00AF7594" w:rsidRDefault="00B56C1B" w:rsidP="00B56C1B">
      <w:pPr>
        <w:pStyle w:val="Normal1"/>
      </w:pPr>
      <w:r w:rsidRPr="00AF7594">
        <w:rPr>
          <w:rFonts w:ascii="Courier New" w:eastAsia="Courier New" w:hAnsi="Courier New" w:cs="Courier New"/>
          <w:sz w:val="20"/>
        </w:rPr>
        <w:t xml:space="preserve">read </w:t>
      </w:r>
      <w:proofErr w:type="spellStart"/>
      <w:r w:rsidRPr="00AF7594">
        <w:rPr>
          <w:rFonts w:ascii="Courier New" w:eastAsia="Courier New" w:hAnsi="Courier New" w:cs="Courier New"/>
          <w:sz w:val="20"/>
        </w:rPr>
        <w:t>data.tsv</w:t>
      </w:r>
      <w:proofErr w:type="spellEnd"/>
      <w:r w:rsidRPr="00AF7594">
        <w:rPr>
          <w:rFonts w:ascii="Courier New" w:eastAsia="Courier New" w:hAnsi="Courier New" w:cs="Courier New"/>
          <w:sz w:val="20"/>
        </w:rPr>
        <w:t xml:space="preserve"> file</w:t>
      </w:r>
      <w:r w:rsidR="00AF7594">
        <w:rPr>
          <w:rFonts w:ascii="Courier New" w:eastAsia="Courier New" w:hAnsi="Courier New" w:cs="Courier New"/>
          <w:sz w:val="20"/>
        </w:rPr>
        <w:t xml:space="preserve"> [then]</w:t>
      </w:r>
      <w:r w:rsidRPr="00AF7594">
        <w:rPr>
          <w:rFonts w:ascii="Courier New" w:eastAsia="Courier New" w:hAnsi="Courier New" w:cs="Courier New"/>
          <w:sz w:val="20"/>
        </w:rPr>
        <w:t xml:space="preserve"> select third column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select lines that say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 w:rsidRPr="00AF7594">
        <w:rPr>
          <w:rFonts w:ascii="Courier New" w:eastAsia="Courier New" w:hAnsi="Courier New" w:cs="Courier New"/>
          <w:sz w:val="20"/>
        </w:rPr>
        <w:t xml:space="preserve"> </w:t>
      </w:r>
      <w:r w:rsidR="00AF7594">
        <w:rPr>
          <w:rFonts w:ascii="Courier New" w:eastAsia="Courier New" w:hAnsi="Courier New" w:cs="Courier New"/>
          <w:sz w:val="20"/>
        </w:rPr>
        <w:t>[then]</w:t>
      </w:r>
      <w:r w:rsidRPr="00AF7594">
        <w:rPr>
          <w:rFonts w:ascii="Courier New" w:eastAsia="Courier New" w:hAnsi="Courier New" w:cs="Courier New"/>
          <w:sz w:val="20"/>
        </w:rPr>
        <w:t xml:space="preserve"> count how many lines there are</w:t>
      </w:r>
    </w:p>
    <w:p w14:paraId="0E592402" w14:textId="77777777" w:rsidR="00B56C1B" w:rsidRDefault="00B56C1B" w:rsidP="00B56C1B">
      <w:pPr>
        <w:pStyle w:val="Normal1"/>
      </w:pPr>
    </w:p>
    <w:p w14:paraId="0CC7097E" w14:textId="47A61917" w:rsidR="00B56C1B" w:rsidRPr="00F960A1" w:rsidRDefault="00B56C1B" w:rsidP="00B56C1B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960A1">
        <w:rPr>
          <w:rFonts w:asciiTheme="majorHAnsi" w:hAnsiTheme="majorHAnsi" w:cstheme="majorHAnsi"/>
          <w:sz w:val="20"/>
          <w:szCs w:val="20"/>
        </w:rPr>
        <w:t xml:space="preserve">This would translate in </w:t>
      </w:r>
      <w:r w:rsidR="00AF7594">
        <w:rPr>
          <w:rFonts w:asciiTheme="majorHAnsi" w:hAnsiTheme="majorHAnsi" w:cstheme="majorHAnsi"/>
          <w:sz w:val="20"/>
          <w:szCs w:val="20"/>
        </w:rPr>
        <w:t>command line</w:t>
      </w:r>
      <w:r>
        <w:rPr>
          <w:rFonts w:asciiTheme="majorHAnsi" w:hAnsiTheme="majorHAnsi" w:cstheme="majorHAnsi"/>
          <w:sz w:val="20"/>
          <w:szCs w:val="20"/>
        </w:rPr>
        <w:t xml:space="preserve"> to</w:t>
      </w:r>
      <w:r w:rsidR="00AF7594">
        <w:rPr>
          <w:rFonts w:asciiTheme="majorHAnsi" w:hAnsiTheme="majorHAnsi" w:cstheme="majorHAnsi"/>
          <w:sz w:val="20"/>
          <w:szCs w:val="20"/>
        </w:rPr>
        <w:t xml:space="preserve"> this expression:</w:t>
      </w:r>
    </w:p>
    <w:p w14:paraId="4AC3D30E" w14:textId="77777777" w:rsidR="00B56C1B" w:rsidRDefault="00B56C1B" w:rsidP="00B56C1B">
      <w:pPr>
        <w:pStyle w:val="Normal1"/>
      </w:pPr>
    </w:p>
    <w:p w14:paraId="5584A756" w14:textId="595B2335" w:rsidR="00B56C1B" w:rsidRDefault="00B56C1B" w:rsidP="00B56C1B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cat </w:t>
      </w:r>
      <w:proofErr w:type="spellStart"/>
      <w:r>
        <w:rPr>
          <w:rFonts w:ascii="Courier New" w:eastAsia="Courier New" w:hAnsi="Courier New" w:cs="Courier New"/>
          <w:sz w:val="20"/>
        </w:rPr>
        <w:t>data.tsv</w:t>
      </w:r>
      <w:proofErr w:type="spellEnd"/>
      <w:r>
        <w:rPr>
          <w:rFonts w:ascii="Courier New" w:eastAsia="Courier New" w:hAnsi="Courier New" w:cs="Courier New"/>
          <w:sz w:val="20"/>
        </w:rPr>
        <w:t xml:space="preserve"> | cut -f 3 | grep 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>sample2</w:t>
      </w:r>
      <w:r w:rsidR="00EE59E1" w:rsidRPr="00EE59E1">
        <w:rPr>
          <w:rFonts w:ascii="Courier New" w:eastAsia="Courier New" w:hAnsi="Courier New" w:cs="Courier New"/>
          <w:sz w:val="20"/>
        </w:rPr>
        <w:t>"</w:t>
      </w:r>
      <w:r>
        <w:rPr>
          <w:rFonts w:ascii="Courier New" w:eastAsia="Courier New" w:hAnsi="Courier New" w:cs="Courier New"/>
          <w:sz w:val="20"/>
        </w:rPr>
        <w:t xml:space="preserve">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-l</w:t>
      </w:r>
    </w:p>
    <w:p w14:paraId="518F57B6" w14:textId="77777777" w:rsidR="00A44747" w:rsidRDefault="00A44747">
      <w:pPr>
        <w:pStyle w:val="Normal1"/>
      </w:pPr>
    </w:p>
    <w:p w14:paraId="4DE29FDD" w14:textId="56DEF2F8" w:rsidR="00943312" w:rsidRPr="00943312" w:rsidRDefault="00943312" w:rsidP="00943312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"/>
        <w:gridCol w:w="9050"/>
      </w:tblGrid>
      <w:tr w:rsidR="00B56C1B" w14:paraId="2AC448DA" w14:textId="77777777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2CB71406" w14:textId="77777777" w:rsidR="00EB0CDC" w:rsidRDefault="009A7117">
            <w:pPr>
              <w:pStyle w:val="Normal1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63E14D58" wp14:editId="556124C0">
                  <wp:extent cx="190500" cy="190500"/>
                  <wp:effectExtent l="0" t="0" r="0" b="0"/>
                  <wp:docPr id="9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06880213" w14:textId="0B322EB0" w:rsidR="00EB0CDC" w:rsidRDefault="009A7117">
            <w:pPr>
              <w:pStyle w:val="Normal1"/>
            </w:pPr>
            <w:r w:rsidRPr="00CA33FC">
              <w:rPr>
                <w:rFonts w:asciiTheme="majorHAnsi" w:hAnsiTheme="majorHAnsi" w:cstheme="majorHAnsi"/>
                <w:sz w:val="20"/>
              </w:rPr>
              <w:t xml:space="preserve">What is the standard </w:t>
            </w:r>
            <w:r w:rsidRPr="00CA33FC">
              <w:rPr>
                <w:rFonts w:asciiTheme="majorHAnsi" w:hAnsiTheme="majorHAnsi" w:cstheme="majorHAnsi"/>
                <w:b/>
                <w:sz w:val="20"/>
              </w:rPr>
              <w:t>input</w:t>
            </w:r>
            <w:r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CA33FC">
              <w:rPr>
                <w:rFonts w:asciiTheme="majorHAnsi" w:hAnsiTheme="majorHAnsi" w:cstheme="majorHAnsi"/>
                <w:sz w:val="20"/>
              </w:rPr>
              <w:t xml:space="preserve">and </w:t>
            </w:r>
            <w:r w:rsidR="00B56C1B">
              <w:rPr>
                <w:rFonts w:asciiTheme="majorHAnsi" w:hAnsiTheme="majorHAnsi" w:cstheme="majorHAnsi"/>
                <w:sz w:val="20"/>
              </w:rPr>
              <w:t xml:space="preserve">standard </w:t>
            </w:r>
            <w:r w:rsidR="00CA33FC" w:rsidRPr="00CA33FC">
              <w:rPr>
                <w:rFonts w:asciiTheme="majorHAnsi" w:hAnsiTheme="majorHAnsi" w:cstheme="majorHAnsi"/>
                <w:b/>
                <w:sz w:val="20"/>
              </w:rPr>
              <w:t>output</w:t>
            </w:r>
            <w:r w:rsidR="00CA33FC" w:rsidRPr="00CA33FC">
              <w:rPr>
                <w:rFonts w:asciiTheme="majorHAnsi" w:hAnsiTheme="majorHAnsi" w:cstheme="majorHAnsi"/>
                <w:sz w:val="20"/>
              </w:rPr>
              <w:t xml:space="preserve"> </w:t>
            </w:r>
            <w:r w:rsidRPr="00CA33FC">
              <w:rPr>
                <w:rFonts w:asciiTheme="majorHAnsi" w:hAnsiTheme="majorHAnsi" w:cstheme="majorHAnsi"/>
                <w:sz w:val="20"/>
              </w:rPr>
              <w:t>of the command</w:t>
            </w:r>
            <w:r>
              <w:rPr>
                <w:sz w:val="20"/>
              </w:rPr>
              <w:t xml:space="preserve"> </w:t>
            </w:r>
            <w:r w:rsidR="00CA33FC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B56C1B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in the example</w:t>
            </w:r>
            <w:r w:rsidR="00620F8C">
              <w:rPr>
                <w:rFonts w:asciiTheme="majorHAnsi" w:eastAsia="Courier New" w:hAnsiTheme="majorHAnsi" w:cstheme="majorHAnsi"/>
                <w:sz w:val="20"/>
              </w:rPr>
              <w:t xml:space="preserve"> above</w:t>
            </w:r>
            <w:r w:rsidR="00CA33FC" w:rsidRPr="00CA33FC">
              <w:rPr>
                <w:rFonts w:asciiTheme="majorHAnsi" w:eastAsia="Courier New" w:hAnsiTheme="majorHAnsi" w:cstheme="majorHAnsi"/>
                <w:sz w:val="20"/>
              </w:rPr>
              <w:t>?</w:t>
            </w:r>
          </w:p>
        </w:tc>
      </w:tr>
      <w:tr w:rsidR="00B56C1B" w14:paraId="5A477167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4132A49" w14:textId="77777777" w:rsidR="00B56C1B" w:rsidRPr="00B56C1B" w:rsidRDefault="00B56C1B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D6604D" wp14:editId="18392252">
                  <wp:extent cx="190500" cy="190500"/>
                  <wp:effectExtent l="0" t="0" r="0" b="0"/>
                  <wp:docPr id="33" name="image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jpg"/>
                          <pic:cNvPicPr preferRelativeResize="0"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5E4A0FA7" w14:textId="74B138F2" w:rsidR="00270321" w:rsidRPr="00B56C1B" w:rsidRDefault="00B56C1B" w:rsidP="00A770EE">
            <w:pPr>
              <w:pStyle w:val="Normal1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Try it yourself, write a command that reads poem.txt file and prints only the lines that include the word “</w:t>
            </w:r>
            <w:r w:rsidR="0016573A">
              <w:rPr>
                <w:rFonts w:asciiTheme="majorHAnsi" w:hAnsiTheme="majorHAnsi" w:cstheme="majorHAnsi"/>
                <w:sz w:val="20"/>
              </w:rPr>
              <w:t>h</w:t>
            </w:r>
            <w:r>
              <w:rPr>
                <w:rFonts w:asciiTheme="majorHAnsi" w:hAnsiTheme="majorHAnsi" w:cstheme="majorHAnsi"/>
                <w:sz w:val="20"/>
              </w:rPr>
              <w:t>ouse”</w:t>
            </w:r>
            <w:r w:rsidR="00D95A2A">
              <w:rPr>
                <w:rFonts w:asciiTheme="majorHAnsi" w:hAnsiTheme="majorHAnsi" w:cstheme="majorHAnsi"/>
                <w:sz w:val="20"/>
              </w:rPr>
              <w:t xml:space="preserve"> 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(use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cat</w:t>
            </w:r>
            <w:r w:rsidR="0016573A">
              <w:rPr>
                <w:rFonts w:asciiTheme="majorHAnsi" w:hAnsiTheme="majorHAnsi" w:cstheme="majorHAnsi"/>
                <w:sz w:val="20"/>
              </w:rPr>
              <w:t xml:space="preserve"> and </w:t>
            </w:r>
            <w:r w:rsidR="0016573A" w:rsidRPr="00EE59E1">
              <w:rPr>
                <w:rFonts w:ascii="Courier New" w:hAnsi="Courier New" w:cs="Courier New"/>
                <w:b/>
                <w:sz w:val="20"/>
              </w:rPr>
              <w:t>grep</w:t>
            </w:r>
            <w:r w:rsidR="0016573A">
              <w:rPr>
                <w:rFonts w:asciiTheme="majorHAnsi" w:hAnsiTheme="majorHAnsi" w:cstheme="majorHAnsi"/>
                <w:sz w:val="20"/>
              </w:rPr>
              <w:t>)</w:t>
            </w:r>
          </w:p>
        </w:tc>
      </w:tr>
      <w:tr w:rsidR="00943312" w14:paraId="23F18EF2" w14:textId="77777777" w:rsidTr="00B56C1B"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9015139" w14:textId="77777777" w:rsidR="00943312" w:rsidRDefault="00943312" w:rsidP="00A770EE">
            <w:pPr>
              <w:pStyle w:val="Normal1"/>
              <w:spacing w:line="240" w:lineRule="auto"/>
              <w:rPr>
                <w:noProof/>
                <w:lang w:val="en-GB" w:eastAsia="en-GB"/>
              </w:rPr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295B299" w14:textId="366D5953" w:rsidR="00943312" w:rsidRDefault="00943312" w:rsidP="00943312">
            <w:pPr>
              <w:pStyle w:val="Normal1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750388F4" w14:textId="77777777" w:rsidR="00B56C1B" w:rsidRDefault="00B56C1B">
      <w:pPr>
        <w:pStyle w:val="Normal1"/>
      </w:pPr>
    </w:p>
    <w:p w14:paraId="42476D3D" w14:textId="2B546636" w:rsidR="00CA33FC" w:rsidRPr="00B56C1B" w:rsidRDefault="009A7117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b/>
          <w:sz w:val="20"/>
        </w:rPr>
        <w:t>Redirecting input and output</w:t>
      </w:r>
      <w:r w:rsidR="00620F8C" w:rsidRPr="00620F8C">
        <w:rPr>
          <w:rFonts w:asciiTheme="majorHAnsi" w:hAnsiTheme="majorHAnsi" w:cstheme="majorHAnsi"/>
          <w:b/>
          <w:sz w:val="20"/>
        </w:rPr>
        <w:t>.</w:t>
      </w:r>
      <w:r w:rsidRPr="00B56C1B">
        <w:rPr>
          <w:rFonts w:asciiTheme="majorHAnsi" w:hAnsiTheme="majorHAnsi" w:cstheme="majorHAnsi"/>
          <w:sz w:val="20"/>
        </w:rPr>
        <w:t xml:space="preserve"> The output from programs is usually written to the screen, while their input usually comes from the keyboard (if no file arguments are given</w:t>
      </w:r>
      <w:r w:rsidR="00B56C1B">
        <w:rPr>
          <w:rFonts w:asciiTheme="majorHAnsi" w:hAnsiTheme="majorHAnsi" w:cstheme="majorHAnsi"/>
          <w:sz w:val="20"/>
        </w:rPr>
        <w:t xml:space="preserve"> or nothing is </w:t>
      </w:r>
      <w:r w:rsidR="00B56C1B" w:rsidRPr="00B56C1B">
        <w:rPr>
          <w:rFonts w:asciiTheme="majorHAnsi" w:hAnsiTheme="majorHAnsi" w:cstheme="majorHAnsi"/>
          <w:i/>
          <w:sz w:val="20"/>
        </w:rPr>
        <w:t>piped in</w:t>
      </w:r>
      <w:r w:rsidRPr="00B56C1B">
        <w:rPr>
          <w:rFonts w:asciiTheme="majorHAnsi" w:hAnsiTheme="majorHAnsi" w:cstheme="majorHAnsi"/>
          <w:sz w:val="20"/>
        </w:rPr>
        <w:t xml:space="preserve">). To redirect standard output to a file instead of the screen, we use the </w:t>
      </w:r>
      <w:r w:rsidRPr="00B56C1B">
        <w:rPr>
          <w:rFonts w:asciiTheme="majorHAnsi" w:hAnsiTheme="majorHAnsi" w:cstheme="majorHAnsi"/>
          <w:b/>
          <w:sz w:val="20"/>
        </w:rPr>
        <w:t>&gt;</w:t>
      </w:r>
      <w:r w:rsidRPr="00B56C1B">
        <w:rPr>
          <w:rFonts w:asciiTheme="majorHAnsi" w:hAnsiTheme="majorHAnsi" w:cstheme="majorHAnsi"/>
          <w:sz w:val="20"/>
        </w:rPr>
        <w:t xml:space="preserve"> operator:</w:t>
      </w:r>
    </w:p>
    <w:p w14:paraId="4D786624" w14:textId="77777777" w:rsidR="00CA33FC" w:rsidRDefault="00CA33F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45"/>
        <w:gridCol w:w="6315"/>
      </w:tblGrid>
      <w:tr w:rsidR="00EB0CDC" w14:paraId="30A3ECEC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7388DE7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88FDC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“hello” on the screen</w:t>
            </w:r>
          </w:p>
        </w:tc>
      </w:tr>
      <w:tr w:rsidR="00EB0CDC" w14:paraId="61DFC1FB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1BC4F945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9B963E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writes “hello” to the file</w:t>
            </w:r>
          </w:p>
        </w:tc>
      </w:tr>
      <w:tr w:rsidR="00EB0CDC" w14:paraId="031DAEE1" w14:textId="77777777">
        <w:tc>
          <w:tcPr>
            <w:tcW w:w="3045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21A4F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1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C21EA1" w14:textId="77777777" w:rsidR="00EB0CDC" w:rsidRPr="00B56C1B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B56C1B">
              <w:rPr>
                <w:rFonts w:asciiTheme="majorHAnsi" w:hAnsiTheme="majorHAnsi" w:cstheme="majorHAnsi"/>
                <w:sz w:val="20"/>
              </w:rPr>
              <w:t>displays contents of file; you should see “hello”</w:t>
            </w:r>
          </w:p>
        </w:tc>
      </w:tr>
    </w:tbl>
    <w:p w14:paraId="24CA9D8B" w14:textId="77777777" w:rsidR="00EB0CDC" w:rsidRDefault="00EB0CDC">
      <w:pPr>
        <w:pStyle w:val="Normal1"/>
      </w:pPr>
    </w:p>
    <w:p w14:paraId="0C0AB2FF" w14:textId="58B9D176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In this case, the contents of the file </w:t>
      </w:r>
      <w:r w:rsidR="00537976">
        <w:rPr>
          <w:rFonts w:asciiTheme="majorHAnsi" w:hAnsiTheme="majorHAnsi" w:cstheme="majorHAnsi"/>
          <w:sz w:val="20"/>
        </w:rPr>
        <w:t xml:space="preserve">hello.txt </w:t>
      </w:r>
      <w:r w:rsidRPr="00D95A2A">
        <w:rPr>
          <w:rFonts w:asciiTheme="majorHAnsi" w:hAnsiTheme="majorHAnsi" w:cstheme="majorHAnsi"/>
          <w:sz w:val="20"/>
        </w:rPr>
        <w:t>will be overwritten if the file already exists. If instead we want to append the output of the echo command to the file, we can use the &gt;&gt; operator:</w:t>
      </w:r>
    </w:p>
    <w:p w14:paraId="11818E6C" w14:textId="77777777" w:rsidR="00EB0CDC" w:rsidRDefault="00EB0CDC">
      <w:pPr>
        <w:pStyle w:val="Normal1"/>
      </w:pPr>
    </w:p>
    <w:tbl>
      <w:tblPr>
        <w:tblW w:w="9360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60"/>
        <w:gridCol w:w="6300"/>
      </w:tblGrid>
      <w:tr w:rsidR="00EB0CDC" w14:paraId="5EAAF8C1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32417809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echo hello &gt;&gt;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6D0F5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appends “hello” to the end of the file</w:t>
            </w:r>
          </w:p>
        </w:tc>
      </w:tr>
      <w:tr w:rsidR="00EB0CDC" w14:paraId="2EBA0357" w14:textId="77777777">
        <w:tc>
          <w:tcPr>
            <w:tcW w:w="306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</w:tcPr>
          <w:p w14:paraId="6015F554" w14:textId="77777777" w:rsidR="00EB0CDC" w:rsidRDefault="009A7117">
            <w:pPr>
              <w:pStyle w:val="Normal1"/>
              <w:spacing w:line="240" w:lineRule="auto"/>
            </w:pPr>
            <w:r>
              <w:rPr>
                <w:rFonts w:ascii="Courier New" w:eastAsia="Courier New" w:hAnsi="Courier New" w:cs="Courier New"/>
                <w:sz w:val="20"/>
              </w:rPr>
              <w:t>$ cat hello.txt</w:t>
            </w:r>
          </w:p>
        </w:tc>
        <w:tc>
          <w:tcPr>
            <w:tcW w:w="630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7182F6" w14:textId="77777777" w:rsidR="00EB0CDC" w:rsidRPr="00D95A2A" w:rsidRDefault="009A7117">
            <w:pPr>
              <w:pStyle w:val="Normal1"/>
              <w:rPr>
                <w:rFonts w:asciiTheme="majorHAnsi" w:hAnsiTheme="majorHAnsi" w:cstheme="majorHAnsi"/>
              </w:rPr>
            </w:pPr>
            <w:r w:rsidRPr="00D95A2A">
              <w:rPr>
                <w:rFonts w:asciiTheme="majorHAnsi" w:hAnsiTheme="majorHAnsi" w:cstheme="majorHAnsi"/>
                <w:sz w:val="20"/>
              </w:rPr>
              <w:t>displays contents of file</w:t>
            </w:r>
          </w:p>
        </w:tc>
      </w:tr>
    </w:tbl>
    <w:p w14:paraId="311EF0A1" w14:textId="77777777" w:rsidR="00EB0CDC" w:rsidRDefault="00EB0CDC">
      <w:pPr>
        <w:pStyle w:val="Normal1"/>
      </w:pPr>
    </w:p>
    <w:p w14:paraId="0B022A08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Standard input can also be redirected using the &lt; operator, so that input is read from a file instead of the keyboard:</w:t>
      </w:r>
    </w:p>
    <w:p w14:paraId="6D132AB4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135A2544" w14:textId="7249189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  <w:r>
        <w:rPr>
          <w:rFonts w:ascii="Courier New" w:eastAsia="Courier New" w:hAnsi="Courier New" w:cs="Courier New"/>
          <w:sz w:val="20"/>
        </w:rPr>
        <w:t xml:space="preserve"> &lt; hello.txt</w:t>
      </w:r>
    </w:p>
    <w:p w14:paraId="04546E82" w14:textId="3E8594B8" w:rsidR="00EB0CDC" w:rsidRDefault="00EB0CDC">
      <w:pPr>
        <w:pStyle w:val="Normal1"/>
      </w:pPr>
    </w:p>
    <w:p w14:paraId="16E45F34" w14:textId="5EBECC3D" w:rsidR="00D95A2A" w:rsidRPr="00D95A2A" w:rsidRDefault="00D95A2A" w:rsidP="00D95A2A">
      <w:pPr>
        <w:pStyle w:val="Normal1"/>
        <w:rPr>
          <w:rFonts w:asciiTheme="majorHAnsi" w:eastAsia="Courier New" w:hAnsiTheme="majorHAnsi" w:cstheme="majorHAnsi"/>
          <w:sz w:val="20"/>
        </w:rPr>
      </w:pPr>
      <w:r w:rsidRPr="00D95A2A">
        <w:rPr>
          <w:rFonts w:asciiTheme="majorHAnsi" w:eastAsia="Courier New" w:hAnsiTheme="majorHAnsi" w:cstheme="majorHAnsi"/>
          <w:sz w:val="20"/>
        </w:rPr>
        <w:lastRenderedPageBreak/>
        <w:t>There are many ways to do the same thing in UNIX, you may have noticed that the above example is equivalent of</w:t>
      </w:r>
      <w:r>
        <w:rPr>
          <w:rFonts w:asciiTheme="majorHAnsi" w:eastAsia="Courier New" w:hAnsiTheme="majorHAnsi" w:cstheme="majorHAnsi"/>
          <w:sz w:val="20"/>
        </w:rPr>
        <w:t xml:space="preserve"> the one that you have already learned:</w:t>
      </w:r>
    </w:p>
    <w:p w14:paraId="5224FBAC" w14:textId="77777777" w:rsidR="00D95A2A" w:rsidRDefault="00D95A2A" w:rsidP="00D95A2A">
      <w:pPr>
        <w:pStyle w:val="Normal1"/>
        <w:rPr>
          <w:rFonts w:ascii="Courier New" w:eastAsia="Courier New" w:hAnsi="Courier New" w:cs="Courier New"/>
          <w:sz w:val="20"/>
        </w:rPr>
      </w:pPr>
    </w:p>
    <w:p w14:paraId="25A71BDB" w14:textId="627CB65A" w:rsidR="00D95A2A" w:rsidRPr="00D95A2A" w:rsidRDefault="00D95A2A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cat hello.txt |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 w:rsidR="00537976">
        <w:rPr>
          <w:rFonts w:ascii="Courier New" w:eastAsia="Courier New" w:hAnsi="Courier New" w:cs="Courier New"/>
          <w:sz w:val="20"/>
        </w:rPr>
        <w:t xml:space="preserve"> -l</w:t>
      </w:r>
    </w:p>
    <w:p w14:paraId="27F00892" w14:textId="77777777" w:rsidR="00D95A2A" w:rsidRDefault="00D95A2A">
      <w:pPr>
        <w:pStyle w:val="Normal1"/>
      </w:pPr>
    </w:p>
    <w:p w14:paraId="36202BAC" w14:textId="7777777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You can combine input redirection with output redirection, but be careful not to use the same filename in both places. For example:</w:t>
      </w:r>
    </w:p>
    <w:p w14:paraId="0B38330A" w14:textId="77777777" w:rsidR="00EB0CDC" w:rsidRDefault="009A7117">
      <w:pPr>
        <w:pStyle w:val="Normal1"/>
      </w:pPr>
      <w:r>
        <w:rPr>
          <w:sz w:val="20"/>
        </w:rPr>
        <w:t xml:space="preserve"> </w:t>
      </w:r>
    </w:p>
    <w:p w14:paraId="29122B4D" w14:textId="3D51BA3F" w:rsidR="00D95A2A" w:rsidRDefault="009A7117" w:rsidP="00CA33FC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wc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537976">
        <w:rPr>
          <w:rFonts w:ascii="Courier New" w:eastAsia="Courier New" w:hAnsi="Courier New" w:cs="Courier New"/>
          <w:sz w:val="20"/>
        </w:rPr>
        <w:t xml:space="preserve">-l </w:t>
      </w:r>
      <w:r>
        <w:rPr>
          <w:rFonts w:ascii="Courier New" w:eastAsia="Courier New" w:hAnsi="Courier New" w:cs="Courier New"/>
          <w:sz w:val="20"/>
        </w:rPr>
        <w:t>&lt; hello.txt &gt; hello_counts.tx</w:t>
      </w:r>
      <w:r w:rsidR="00D95A2A">
        <w:rPr>
          <w:rFonts w:ascii="Courier New" w:eastAsia="Courier New" w:hAnsi="Courier New" w:cs="Courier New"/>
          <w:sz w:val="20"/>
        </w:rPr>
        <w:t>t</w:t>
      </w:r>
    </w:p>
    <w:p w14:paraId="2171145C" w14:textId="77777777" w:rsidR="00D95A2A" w:rsidRPr="00834B74" w:rsidRDefault="00D95A2A" w:rsidP="00CA33FC">
      <w:pPr>
        <w:pStyle w:val="Normal1"/>
        <w:rPr>
          <w:rFonts w:asciiTheme="majorHAnsi" w:eastAsia="Courier New" w:hAnsiTheme="majorHAnsi" w:cstheme="majorHAnsi"/>
          <w:sz w:val="28"/>
          <w:szCs w:val="28"/>
        </w:rPr>
      </w:pPr>
    </w:p>
    <w:p w14:paraId="54439423" w14:textId="77777777" w:rsidR="00CA33FC" w:rsidRDefault="00CA33FC">
      <w:pPr>
        <w:pStyle w:val="Normal1"/>
      </w:pPr>
    </w:p>
    <w:p w14:paraId="64BC570A" w14:textId="3B0E1920" w:rsidR="00EB0CDC" w:rsidRPr="00D95A2A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AE1F742" wp14:editId="09D7846F">
            <wp:extent cx="190500" cy="190500"/>
            <wp:effectExtent l="0" t="0" r="0" b="0"/>
            <wp:docPr id="20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2C28F9" w:rsidRPr="00D95A2A">
        <w:rPr>
          <w:rFonts w:asciiTheme="majorHAnsi" w:hAnsiTheme="majorHAnsi" w:cstheme="majorHAnsi"/>
          <w:b/>
          <w:sz w:val="28"/>
          <w:szCs w:val="28"/>
        </w:rPr>
        <w:t>3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: writing and executing a </w:t>
      </w:r>
      <w:r w:rsidR="001B3C54" w:rsidRPr="00D95A2A">
        <w:rPr>
          <w:rFonts w:asciiTheme="majorHAnsi" w:hAnsiTheme="majorHAnsi" w:cstheme="majorHAnsi"/>
          <w:b/>
          <w:sz w:val="28"/>
          <w:szCs w:val="28"/>
        </w:rPr>
        <w:t>shell</w:t>
      </w:r>
      <w:r w:rsidRPr="00D95A2A">
        <w:rPr>
          <w:rFonts w:asciiTheme="majorHAnsi" w:hAnsiTheme="majorHAnsi" w:cstheme="majorHAnsi"/>
          <w:b/>
          <w:sz w:val="28"/>
          <w:szCs w:val="28"/>
        </w:rPr>
        <w:t xml:space="preserve"> script</w:t>
      </w:r>
    </w:p>
    <w:p w14:paraId="2863FCA4" w14:textId="77777777" w:rsidR="00EB0CDC" w:rsidRDefault="00EB0CDC">
      <w:pPr>
        <w:pStyle w:val="Normal1"/>
      </w:pPr>
    </w:p>
    <w:p w14:paraId="1EDFE989" w14:textId="64CECDBB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 xml:space="preserve">You now know the basics of the </w:t>
      </w:r>
      <w:r w:rsidRPr="00D52480">
        <w:rPr>
          <w:rFonts w:ascii="Courier New" w:hAnsi="Courier New" w:cs="Courier New"/>
          <w:b/>
          <w:sz w:val="20"/>
        </w:rPr>
        <w:t>vi</w:t>
      </w:r>
      <w:r w:rsidRPr="00D95A2A">
        <w:rPr>
          <w:rFonts w:asciiTheme="majorHAnsi" w:hAnsiTheme="majorHAnsi" w:cstheme="majorHAnsi"/>
          <w:sz w:val="20"/>
        </w:rPr>
        <w:t xml:space="preserve"> editor from the first exercise. Try to copy/paste the below simple </w:t>
      </w:r>
      <w:r w:rsidR="00CF2EEE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program into a file and execute it. The hello world </w:t>
      </w:r>
      <w:r w:rsidR="0075304F" w:rsidRPr="00D95A2A">
        <w:rPr>
          <w:rFonts w:asciiTheme="majorHAnsi" w:hAnsiTheme="majorHAnsi" w:cstheme="majorHAnsi"/>
          <w:sz w:val="20"/>
        </w:rPr>
        <w:t>bash</w:t>
      </w:r>
      <w:r w:rsidRPr="00D95A2A">
        <w:rPr>
          <w:rFonts w:asciiTheme="majorHAnsi" w:hAnsiTheme="majorHAnsi" w:cstheme="majorHAnsi"/>
          <w:sz w:val="20"/>
        </w:rPr>
        <w:t xml:space="preserve"> script:</w:t>
      </w:r>
    </w:p>
    <w:p w14:paraId="0F0EEAF7" w14:textId="77777777" w:rsidR="00EB0CDC" w:rsidRDefault="00EB0CDC">
      <w:pPr>
        <w:pStyle w:val="Normal1"/>
      </w:pPr>
    </w:p>
    <w:p w14:paraId="0948F218" w14:textId="77777777" w:rsidR="00F5706B" w:rsidRDefault="00C2125F">
      <w:pPr>
        <w:pStyle w:val="Normal1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#!</w:t>
      </w:r>
      <w:r w:rsidR="00E1779D">
        <w:rPr>
          <w:rFonts w:ascii="Courier New" w:eastAsia="Courier New" w:hAnsi="Courier New" w:cs="Courier New"/>
          <w:sz w:val="20"/>
        </w:rPr>
        <w:t>/</w:t>
      </w:r>
      <w:proofErr w:type="gramEnd"/>
      <w:r w:rsidR="00E1779D">
        <w:rPr>
          <w:rFonts w:ascii="Courier New" w:eastAsia="Courier New" w:hAnsi="Courier New" w:cs="Courier New"/>
          <w:sz w:val="20"/>
        </w:rPr>
        <w:t>bin/</w:t>
      </w:r>
      <w:r w:rsidR="007B752B">
        <w:rPr>
          <w:rFonts w:ascii="Courier New" w:eastAsia="Courier New" w:hAnsi="Courier New" w:cs="Courier New"/>
          <w:sz w:val="20"/>
        </w:rPr>
        <w:t>bash</w:t>
      </w:r>
    </w:p>
    <w:p w14:paraId="4A58B011" w14:textId="1B420C9D" w:rsidR="00EB0CDC" w:rsidRDefault="000A7BD3">
      <w:pPr>
        <w:pStyle w:val="Normal1"/>
      </w:pPr>
      <w:r>
        <w:rPr>
          <w:rFonts w:ascii="Courier New" w:eastAsia="Courier New" w:hAnsi="Courier New" w:cs="Courier New"/>
          <w:sz w:val="20"/>
        </w:rPr>
        <w:t>echo</w:t>
      </w:r>
      <w:r w:rsidR="00A34350">
        <w:rPr>
          <w:rFonts w:ascii="Courier New" w:eastAsia="Courier New" w:hAnsi="Courier New" w:cs="Courier New"/>
          <w:sz w:val="20"/>
        </w:rPr>
        <w:t xml:space="preserve"> "Hello World</w:t>
      </w:r>
      <w:r w:rsidR="009A7117">
        <w:rPr>
          <w:rFonts w:ascii="Courier New" w:eastAsia="Courier New" w:hAnsi="Courier New" w:cs="Courier New"/>
          <w:sz w:val="20"/>
        </w:rPr>
        <w:t>"</w:t>
      </w:r>
    </w:p>
    <w:p w14:paraId="476747B4" w14:textId="77777777" w:rsidR="00EB0CDC" w:rsidRDefault="00EB0CDC">
      <w:pPr>
        <w:pStyle w:val="Normal1"/>
      </w:pPr>
    </w:p>
    <w:p w14:paraId="05DF37D6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27397F21" w14:textId="77777777" w:rsidR="0016573A" w:rsidRDefault="0016573A">
      <w:pPr>
        <w:pStyle w:val="Normal1"/>
        <w:rPr>
          <w:rFonts w:asciiTheme="majorHAnsi" w:hAnsiTheme="majorHAnsi" w:cstheme="majorHAnsi"/>
          <w:sz w:val="20"/>
        </w:rPr>
      </w:pPr>
    </w:p>
    <w:p w14:paraId="6036A1D3" w14:textId="76FEC787" w:rsidR="00EB0CDC" w:rsidRPr="00D95A2A" w:rsidRDefault="009A7117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Copy the above 2 lines and save them to the file “</w:t>
      </w:r>
      <w:r w:rsidRPr="00D95A2A">
        <w:rPr>
          <w:rFonts w:asciiTheme="majorHAnsi" w:eastAsia="Courier New" w:hAnsiTheme="majorHAnsi" w:cstheme="majorHAnsi"/>
          <w:sz w:val="20"/>
        </w:rPr>
        <w:t>hello.</w:t>
      </w:r>
      <w:r w:rsidR="005004BD" w:rsidRPr="00D95A2A">
        <w:rPr>
          <w:rFonts w:asciiTheme="majorHAnsi" w:eastAsia="Courier New" w:hAnsiTheme="majorHAnsi" w:cstheme="majorHAnsi"/>
          <w:sz w:val="20"/>
        </w:rPr>
        <w:t>sh</w:t>
      </w:r>
      <w:r w:rsidRPr="00D95A2A">
        <w:rPr>
          <w:rFonts w:asciiTheme="majorHAnsi" w:hAnsiTheme="majorHAnsi" w:cstheme="majorHAnsi"/>
          <w:sz w:val="20"/>
        </w:rPr>
        <w:t>”. The first line tells the Unix</w:t>
      </w:r>
      <w:r w:rsidR="00D95A2A">
        <w:rPr>
          <w:rFonts w:asciiTheme="majorHAnsi" w:hAnsiTheme="majorHAnsi" w:cstheme="majorHAnsi"/>
          <w:sz w:val="20"/>
        </w:rPr>
        <w:t xml:space="preserve"> how to run the program. In this case it says that the file is a shell command and it should run it using ‘bash’ shell (but it could be very well a Python or R script).</w:t>
      </w:r>
    </w:p>
    <w:p w14:paraId="2AEB08E6" w14:textId="63CEDCD8" w:rsidR="00EB0CDC" w:rsidRDefault="00EB0CDC">
      <w:pPr>
        <w:pStyle w:val="Normal1"/>
        <w:rPr>
          <w:rFonts w:asciiTheme="majorHAnsi" w:hAnsiTheme="majorHAnsi" w:cstheme="majorHAnsi"/>
        </w:rPr>
      </w:pPr>
    </w:p>
    <w:p w14:paraId="11FB2BBB" w14:textId="77777777" w:rsidR="0016573A" w:rsidRPr="00D95A2A" w:rsidRDefault="0016573A">
      <w:pPr>
        <w:pStyle w:val="Normal1"/>
        <w:rPr>
          <w:rFonts w:asciiTheme="majorHAnsi" w:hAnsiTheme="majorHAnsi" w:cstheme="majorHAnsi"/>
        </w:rPr>
      </w:pPr>
    </w:p>
    <w:p w14:paraId="3E43736C" w14:textId="3119067E" w:rsidR="00EB0CDC" w:rsidRPr="00D95A2A" w:rsidRDefault="00E529F1">
      <w:pPr>
        <w:pStyle w:val="Normal1"/>
        <w:rPr>
          <w:rFonts w:asciiTheme="majorHAnsi" w:hAnsiTheme="majorHAnsi" w:cstheme="majorHAnsi"/>
        </w:rPr>
      </w:pPr>
      <w:r w:rsidRPr="00D95A2A">
        <w:rPr>
          <w:rFonts w:asciiTheme="majorHAnsi" w:hAnsiTheme="majorHAnsi" w:cstheme="majorHAnsi"/>
          <w:sz w:val="20"/>
        </w:rPr>
        <w:t>M</w:t>
      </w:r>
      <w:r w:rsidR="009A7117" w:rsidRPr="00D95A2A">
        <w:rPr>
          <w:rFonts w:asciiTheme="majorHAnsi" w:hAnsiTheme="majorHAnsi" w:cstheme="majorHAnsi"/>
          <w:sz w:val="20"/>
        </w:rPr>
        <w:t>ake your file executable by typing</w:t>
      </w:r>
      <w:r w:rsidR="008978E0">
        <w:rPr>
          <w:rFonts w:asciiTheme="majorHAnsi" w:hAnsiTheme="majorHAnsi" w:cstheme="majorHAnsi"/>
          <w:sz w:val="20"/>
        </w:rPr>
        <w:t>:</w:t>
      </w:r>
    </w:p>
    <w:p w14:paraId="3CAFC98E" w14:textId="77777777" w:rsidR="00EB0CDC" w:rsidRDefault="00EB0CDC">
      <w:pPr>
        <w:pStyle w:val="Normal1"/>
      </w:pPr>
    </w:p>
    <w:p w14:paraId="42105F3A" w14:textId="43169573" w:rsidR="0016573A" w:rsidRPr="0016573A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chmod</w:t>
      </w:r>
      <w:proofErr w:type="spellEnd"/>
      <w:r>
        <w:rPr>
          <w:rFonts w:ascii="Courier New" w:eastAsia="Courier New" w:hAnsi="Courier New" w:cs="Courier New"/>
          <w:sz w:val="20"/>
        </w:rPr>
        <w:t xml:space="preserve"> +x hello.</w:t>
      </w:r>
      <w:r w:rsidR="00A41297">
        <w:rPr>
          <w:rFonts w:ascii="Courier New" w:eastAsia="Courier New" w:hAnsi="Courier New" w:cs="Courier New"/>
          <w:sz w:val="20"/>
        </w:rPr>
        <w:t>sh</w:t>
      </w:r>
    </w:p>
    <w:p w14:paraId="6BBBF64D" w14:textId="281AD78E" w:rsidR="00EB0CDC" w:rsidRDefault="00EB0CDC">
      <w:pPr>
        <w:pStyle w:val="Normal1"/>
      </w:pPr>
    </w:p>
    <w:p w14:paraId="28CC3CE0" w14:textId="3C976135" w:rsidR="008978E0" w:rsidRPr="008978E0" w:rsidRDefault="00620F8C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678F810" wp14:editId="39D12E11">
            <wp:extent cx="200025" cy="200025"/>
            <wp:effectExtent l="0" t="0" r="0" b="0"/>
            <wp:docPr id="4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78E0" w:rsidRPr="008978E0">
        <w:rPr>
          <w:rFonts w:asciiTheme="majorHAnsi" w:hAnsiTheme="majorHAnsi" w:cstheme="majorHAnsi"/>
          <w:sz w:val="20"/>
        </w:rPr>
        <w:t xml:space="preserve">Every file and folder in UNIX system has a set of permissions which says who can read it, and who can write to it. One of the permissions </w:t>
      </w:r>
      <w:r w:rsidR="00854B2E">
        <w:rPr>
          <w:rFonts w:asciiTheme="majorHAnsi" w:hAnsiTheme="majorHAnsi" w:cstheme="majorHAnsi"/>
          <w:sz w:val="20"/>
        </w:rPr>
        <w:t>states</w:t>
      </w:r>
      <w:r w:rsidR="008978E0" w:rsidRPr="008978E0">
        <w:rPr>
          <w:rFonts w:asciiTheme="majorHAnsi" w:hAnsiTheme="majorHAnsi" w:cstheme="majorHAnsi"/>
          <w:sz w:val="20"/>
        </w:rPr>
        <w:t xml:space="preserve"> if the file can be executed. This command sets the permission so that you (or whoever have permissions to read the file) can also </w:t>
      </w:r>
      <w:r w:rsidR="00854B2E">
        <w:rPr>
          <w:rFonts w:asciiTheme="majorHAnsi" w:hAnsiTheme="majorHAnsi" w:cstheme="majorHAnsi"/>
          <w:sz w:val="20"/>
        </w:rPr>
        <w:t>run</w:t>
      </w:r>
      <w:r w:rsidR="008978E0" w:rsidRPr="008978E0">
        <w:rPr>
          <w:rFonts w:asciiTheme="majorHAnsi" w:hAnsiTheme="majorHAnsi" w:cstheme="majorHAnsi"/>
          <w:sz w:val="20"/>
        </w:rPr>
        <w:t xml:space="preserve"> it.</w:t>
      </w:r>
    </w:p>
    <w:p w14:paraId="72C5F2CC" w14:textId="77777777" w:rsidR="008978E0" w:rsidRPr="008978E0" w:rsidRDefault="008978E0">
      <w:pPr>
        <w:pStyle w:val="Normal1"/>
        <w:rPr>
          <w:rFonts w:asciiTheme="majorHAnsi" w:hAnsiTheme="majorHAnsi" w:cstheme="majorHAnsi"/>
        </w:rPr>
      </w:pPr>
    </w:p>
    <w:p w14:paraId="24E4E255" w14:textId="7E71C3AD" w:rsidR="00EB0CDC" w:rsidRPr="008978E0" w:rsidRDefault="009A7117">
      <w:pPr>
        <w:pStyle w:val="Normal1"/>
        <w:rPr>
          <w:rFonts w:asciiTheme="majorHAnsi" w:hAnsiTheme="majorHAnsi" w:cstheme="majorHAnsi"/>
        </w:rPr>
      </w:pPr>
      <w:r w:rsidRPr="008978E0">
        <w:rPr>
          <w:rFonts w:asciiTheme="majorHAnsi" w:hAnsiTheme="majorHAnsi" w:cstheme="majorHAnsi"/>
          <w:sz w:val="20"/>
        </w:rPr>
        <w:t>And</w:t>
      </w:r>
      <w:r w:rsidR="008978E0" w:rsidRPr="008978E0">
        <w:rPr>
          <w:rFonts w:asciiTheme="majorHAnsi" w:hAnsiTheme="majorHAnsi" w:cstheme="majorHAnsi"/>
          <w:sz w:val="20"/>
        </w:rPr>
        <w:t xml:space="preserve"> now, to run it, </w:t>
      </w:r>
      <w:r w:rsidRPr="008978E0">
        <w:rPr>
          <w:rFonts w:asciiTheme="majorHAnsi" w:hAnsiTheme="majorHAnsi" w:cstheme="majorHAnsi"/>
          <w:sz w:val="20"/>
        </w:rPr>
        <w:t>you can simply type:</w:t>
      </w:r>
    </w:p>
    <w:p w14:paraId="7BCBA22E" w14:textId="77777777" w:rsidR="00EB0CDC" w:rsidRDefault="00EB0CDC">
      <w:pPr>
        <w:pStyle w:val="Normal1"/>
      </w:pPr>
    </w:p>
    <w:p w14:paraId="4E19AD9B" w14:textId="4C4DFBE4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$ ./hello.</w:t>
      </w:r>
      <w:r w:rsidR="00C22B15">
        <w:rPr>
          <w:rFonts w:ascii="Courier New" w:eastAsia="Courier New" w:hAnsi="Courier New" w:cs="Courier New"/>
          <w:sz w:val="20"/>
        </w:rPr>
        <w:t>sh</w:t>
      </w:r>
    </w:p>
    <w:p w14:paraId="4A25E68E" w14:textId="058F1179" w:rsidR="00EB0CDC" w:rsidRDefault="00EB0CDC">
      <w:pPr>
        <w:pStyle w:val="Normal1"/>
      </w:pPr>
    </w:p>
    <w:p w14:paraId="5C9E11B7" w14:textId="6D4DEFDB" w:rsidR="0016573A" w:rsidRPr="0016573A" w:rsidRDefault="0016573A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19DCABA" wp14:editId="6D76E921">
            <wp:extent cx="190500" cy="190500"/>
            <wp:effectExtent l="0" t="0" r="0" b="0"/>
            <wp:docPr id="5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What has been displayed?</w:t>
      </w:r>
    </w:p>
    <w:p w14:paraId="6E6DCE45" w14:textId="77777777" w:rsidR="0016573A" w:rsidRDefault="0016573A">
      <w:pPr>
        <w:pStyle w:val="Normal1"/>
      </w:pPr>
    </w:p>
    <w:p w14:paraId="52D66755" w14:textId="538D222F" w:rsidR="00EB0CDC" w:rsidRPr="008978E0" w:rsidRDefault="00620F8C">
      <w:pPr>
        <w:pStyle w:val="Normal1"/>
        <w:rPr>
          <w:rFonts w:asciiTheme="majorHAnsi" w:hAnsiTheme="majorHAnsi" w:cstheme="majorHAnsi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48ECAFE5" wp14:editId="3B24CDD7">
            <wp:extent cx="200025" cy="200025"/>
            <wp:effectExtent l="0" t="0" r="0" b="0"/>
            <wp:docPr id="4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8978E0">
        <w:rPr>
          <w:rFonts w:asciiTheme="majorHAnsi" w:hAnsiTheme="majorHAnsi" w:cstheme="majorHAnsi"/>
          <w:sz w:val="20"/>
        </w:rPr>
        <w:t xml:space="preserve">Note the </w:t>
      </w:r>
      <w:proofErr w:type="gramStart"/>
      <w:r w:rsidR="00834B74">
        <w:rPr>
          <w:rFonts w:asciiTheme="majorHAnsi" w:hAnsiTheme="majorHAnsi" w:cstheme="majorHAnsi"/>
          <w:sz w:val="20"/>
        </w:rPr>
        <w:t>“</w:t>
      </w:r>
      <w:r w:rsidR="009A7117" w:rsidRPr="00EE59E1">
        <w:rPr>
          <w:rFonts w:ascii="Courier New" w:eastAsia="Courier New" w:hAnsi="Courier New" w:cs="Courier New"/>
          <w:b/>
          <w:sz w:val="20"/>
        </w:rPr>
        <w:t>.</w:t>
      </w:r>
      <w:r w:rsidR="008978E0" w:rsidRPr="00EE59E1">
        <w:rPr>
          <w:rFonts w:ascii="Courier New" w:eastAsia="Courier New" w:hAnsi="Courier New" w:cs="Courier New"/>
          <w:b/>
          <w:sz w:val="20"/>
        </w:rPr>
        <w:t>/</w:t>
      </w:r>
      <w:proofErr w:type="gramEnd"/>
      <w:r w:rsidR="00834B74">
        <w:rPr>
          <w:rFonts w:ascii="Courier New" w:eastAsia="Courier New" w:hAnsi="Courier New" w:cs="Courier New"/>
          <w:b/>
          <w:sz w:val="20"/>
        </w:rPr>
        <w:t>”</w:t>
      </w:r>
      <w:r w:rsidR="009A7117" w:rsidRPr="008978E0">
        <w:rPr>
          <w:rFonts w:asciiTheme="majorHAnsi" w:hAnsiTheme="majorHAnsi" w:cstheme="majorHAnsi"/>
          <w:sz w:val="20"/>
        </w:rPr>
        <w:t xml:space="preserve"> at the start of the command.</w:t>
      </w:r>
      <w:r w:rsidR="008978E0" w:rsidRPr="008978E0">
        <w:rPr>
          <w:rFonts w:asciiTheme="majorHAnsi" w:hAnsiTheme="majorHAnsi" w:cstheme="majorHAnsi"/>
          <w:sz w:val="20"/>
        </w:rPr>
        <w:t xml:space="preserve"> The “</w:t>
      </w:r>
      <w:r w:rsidR="008978E0" w:rsidRPr="00EE59E1">
        <w:rPr>
          <w:rFonts w:asciiTheme="majorHAnsi" w:hAnsiTheme="majorHAnsi" w:cstheme="majorHAnsi"/>
          <w:b/>
          <w:sz w:val="20"/>
        </w:rPr>
        <w:t>.</w:t>
      </w:r>
      <w:r w:rsidR="008978E0" w:rsidRPr="008978E0">
        <w:rPr>
          <w:rFonts w:asciiTheme="majorHAnsi" w:hAnsiTheme="majorHAnsi" w:cstheme="majorHAnsi"/>
          <w:sz w:val="20"/>
        </w:rPr>
        <w:t>” tells the system that the file is in the current directory (</w:t>
      </w:r>
      <w:r w:rsidR="004E4BA4">
        <w:rPr>
          <w:rFonts w:asciiTheme="majorHAnsi" w:hAnsiTheme="majorHAnsi" w:cstheme="majorHAnsi"/>
          <w:sz w:val="20"/>
        </w:rPr>
        <w:t>for comparison</w:t>
      </w:r>
      <w:r w:rsidR="00B016B4">
        <w:rPr>
          <w:rFonts w:asciiTheme="majorHAnsi" w:hAnsiTheme="majorHAnsi" w:cstheme="majorHAnsi"/>
          <w:sz w:val="20"/>
        </w:rPr>
        <w:t xml:space="preserve"> the</w:t>
      </w:r>
      <w:r w:rsidR="008978E0" w:rsidRPr="008978E0">
        <w:rPr>
          <w:rFonts w:asciiTheme="majorHAnsi" w:hAnsiTheme="majorHAnsi" w:cstheme="majorHAnsi"/>
          <w:sz w:val="20"/>
        </w:rPr>
        <w:t xml:space="preserve"> “</w:t>
      </w:r>
      <w:r w:rsidR="008978E0" w:rsidRPr="00EE59E1">
        <w:rPr>
          <w:rFonts w:ascii="Courier New" w:hAnsi="Courier New" w:cs="Courier New"/>
          <w:b/>
          <w:sz w:val="20"/>
        </w:rPr>
        <w:t>..</w:t>
      </w:r>
      <w:r w:rsidR="008978E0" w:rsidRPr="008978E0">
        <w:rPr>
          <w:rFonts w:asciiTheme="majorHAnsi" w:hAnsiTheme="majorHAnsi" w:cstheme="majorHAnsi"/>
          <w:sz w:val="20"/>
        </w:rPr>
        <w:t>” meant the directory above).</w:t>
      </w:r>
    </w:p>
    <w:p w14:paraId="13B28190" w14:textId="77777777" w:rsidR="0016573A" w:rsidRDefault="0016573A">
      <w:pPr>
        <w:pStyle w:val="Normal1"/>
        <w:rPr>
          <w:sz w:val="20"/>
        </w:rPr>
      </w:pPr>
    </w:p>
    <w:p w14:paraId="5033E96A" w14:textId="77777777" w:rsidR="00620F8C" w:rsidRPr="008978E0" w:rsidRDefault="00620F8C">
      <w:pPr>
        <w:pStyle w:val="Normal1"/>
        <w:rPr>
          <w:sz w:val="20"/>
        </w:rPr>
      </w:pPr>
    </w:p>
    <w:p w14:paraId="0646FB81" w14:textId="3AD73BBF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C00478E" wp14:editId="21C5D307">
            <wp:extent cx="190500" cy="190500"/>
            <wp:effectExtent l="0" t="0" r="0" b="0"/>
            <wp:docPr id="2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8F9" w:rsidRPr="004E4BA4">
        <w:rPr>
          <w:rFonts w:asciiTheme="majorHAnsi" w:hAnsiTheme="majorHAnsi" w:cstheme="majorHAnsi"/>
          <w:b/>
          <w:sz w:val="28"/>
          <w:szCs w:val="28"/>
        </w:rPr>
        <w:t>Exercise 4</w:t>
      </w:r>
      <w:r w:rsidRPr="004E4BA4">
        <w:rPr>
          <w:rFonts w:asciiTheme="majorHAnsi" w:hAnsiTheme="majorHAnsi" w:cstheme="majorHAnsi"/>
          <w:b/>
          <w:sz w:val="28"/>
          <w:szCs w:val="28"/>
        </w:rPr>
        <w:t>: download FASTA file and count the number of proteins</w:t>
      </w:r>
    </w:p>
    <w:p w14:paraId="6C2B2C3F" w14:textId="77777777" w:rsidR="00EB0CDC" w:rsidRDefault="00EB0CDC">
      <w:pPr>
        <w:pStyle w:val="Normal1"/>
      </w:pPr>
    </w:p>
    <w:p w14:paraId="222D2D0D" w14:textId="77777777" w:rsidR="005A025E" w:rsidRDefault="00F67564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For this exercise</w:t>
      </w:r>
      <w:r w:rsidR="005A025E">
        <w:rPr>
          <w:rFonts w:asciiTheme="majorHAnsi" w:hAnsiTheme="majorHAnsi" w:cstheme="majorHAnsi"/>
          <w:sz w:val="20"/>
        </w:rPr>
        <w:t xml:space="preserve">, go to the </w:t>
      </w:r>
      <w:r w:rsidR="005A025E" w:rsidRPr="005A025E">
        <w:rPr>
          <w:rFonts w:ascii="Courier New" w:hAnsi="Courier New" w:cs="Courier New"/>
          <w:b/>
          <w:sz w:val="20"/>
        </w:rPr>
        <w:t>data</w:t>
      </w:r>
      <w:r w:rsidR="005A025E">
        <w:rPr>
          <w:rFonts w:asciiTheme="majorHAnsi" w:hAnsiTheme="majorHAnsi" w:cstheme="majorHAnsi"/>
          <w:sz w:val="20"/>
        </w:rPr>
        <w:t xml:space="preserve"> folder using the </w:t>
      </w:r>
      <w:r w:rsidR="005A025E" w:rsidRPr="005A025E">
        <w:rPr>
          <w:rFonts w:ascii="Courier New" w:hAnsi="Courier New" w:cs="Courier New"/>
          <w:b/>
          <w:sz w:val="20"/>
        </w:rPr>
        <w:t>cd</w:t>
      </w:r>
      <w:r w:rsidR="005A025E">
        <w:rPr>
          <w:rFonts w:asciiTheme="majorHAnsi" w:hAnsiTheme="majorHAnsi" w:cstheme="majorHAnsi"/>
          <w:sz w:val="20"/>
        </w:rPr>
        <w:t xml:space="preserve"> command. This is where you should but all data files that we download during this course.</w:t>
      </w:r>
    </w:p>
    <w:p w14:paraId="373EA35D" w14:textId="3A260737" w:rsidR="00854B2E" w:rsidRPr="00620F8C" w:rsidRDefault="00854B2E">
      <w:pPr>
        <w:pStyle w:val="Normal1"/>
        <w:rPr>
          <w:rFonts w:asciiTheme="majorHAnsi" w:hAnsiTheme="majorHAnsi" w:cstheme="majorHAnsi"/>
        </w:rPr>
      </w:pPr>
      <w:r w:rsidRPr="00620F8C">
        <w:rPr>
          <w:rFonts w:asciiTheme="majorHAnsi" w:hAnsiTheme="majorHAnsi" w:cstheme="majorHAnsi"/>
          <w:sz w:val="20"/>
        </w:rPr>
        <w:t xml:space="preserve">Now we will download </w:t>
      </w:r>
      <w:r w:rsidR="00CA56AC">
        <w:rPr>
          <w:rFonts w:asciiTheme="majorHAnsi" w:hAnsiTheme="majorHAnsi" w:cstheme="majorHAnsi"/>
          <w:sz w:val="20"/>
        </w:rPr>
        <w:t>a FASTA</w:t>
      </w:r>
      <w:r w:rsidRPr="00620F8C">
        <w:rPr>
          <w:rFonts w:asciiTheme="majorHAnsi" w:hAnsiTheme="majorHAnsi" w:cstheme="majorHAnsi"/>
          <w:sz w:val="20"/>
        </w:rPr>
        <w:t xml:space="preserve"> file. For this we will use a command called </w:t>
      </w:r>
      <w:r w:rsidRPr="00C14E92">
        <w:rPr>
          <w:rFonts w:ascii="Courier New" w:hAnsi="Courier New" w:cs="Courier New"/>
          <w:b/>
          <w:sz w:val="20"/>
        </w:rPr>
        <w:t>curl</w:t>
      </w:r>
    </w:p>
    <w:p w14:paraId="2D664D4D" w14:textId="1F1A9371" w:rsidR="00854B2E" w:rsidRDefault="00854B2E">
      <w:pPr>
        <w:pStyle w:val="Normal1"/>
      </w:pPr>
    </w:p>
    <w:p w14:paraId="599711C4" w14:textId="67F34698" w:rsidR="00854B2E" w:rsidRPr="00620F8C" w:rsidRDefault="00620F8C">
      <w:pPr>
        <w:pStyle w:val="Normal1"/>
        <w:rPr>
          <w:rFonts w:ascii="Courier New" w:hAnsi="Courier New" w:cs="Courier New"/>
        </w:rPr>
      </w:pPr>
      <w:r w:rsidRPr="00620F8C">
        <w:rPr>
          <w:rFonts w:ascii="Courier New" w:hAnsi="Courier New" w:cs="Courier New"/>
        </w:rPr>
        <w:t xml:space="preserve">$ </w:t>
      </w:r>
      <w:r w:rsidR="00854B2E" w:rsidRPr="00620F8C">
        <w:rPr>
          <w:rFonts w:ascii="Courier New" w:hAnsi="Courier New" w:cs="Courier New"/>
        </w:rPr>
        <w:t xml:space="preserve">curl </w:t>
      </w:r>
      <w:hyperlink r:id="rId12" w:history="1">
        <w:r w:rsidR="003765D4" w:rsidRPr="0059603C">
          <w:rPr>
            <w:rStyle w:val="Hyperlink"/>
            <w:rFonts w:ascii="Courier New" w:hAnsi="Courier New" w:cs="Courier New"/>
          </w:rPr>
          <w:t>https://stringdb-static.org/download/protein.sequences.v11.0/9606.protein.sequences.v11.0.fa.gz</w:t>
        </w:r>
      </w:hyperlink>
      <w:r w:rsidR="003765D4">
        <w:rPr>
          <w:rFonts w:ascii="Courier New" w:hAnsi="Courier New" w:cs="Courier New"/>
        </w:rPr>
        <w:t xml:space="preserve"> </w:t>
      </w:r>
      <w:r w:rsidR="00854B2E" w:rsidRPr="00620F8C">
        <w:rPr>
          <w:rFonts w:ascii="Courier New" w:hAnsi="Courier New" w:cs="Courier New"/>
        </w:rPr>
        <w:t xml:space="preserve">-o </w:t>
      </w:r>
      <w:r w:rsidRPr="00620F8C">
        <w:rPr>
          <w:rFonts w:ascii="Courier New" w:hAnsi="Courier New" w:cs="Courier New"/>
        </w:rPr>
        <w:t>human_proteome</w:t>
      </w:r>
      <w:r w:rsidR="00854B2E" w:rsidRPr="00620F8C">
        <w:rPr>
          <w:rFonts w:ascii="Courier New" w:hAnsi="Courier New" w:cs="Courier New"/>
        </w:rPr>
        <w:t>.</w:t>
      </w:r>
      <w:r w:rsidRPr="00620F8C">
        <w:rPr>
          <w:rFonts w:ascii="Courier New" w:hAnsi="Courier New" w:cs="Courier New"/>
        </w:rPr>
        <w:t>fa.</w:t>
      </w:r>
      <w:r w:rsidR="00854B2E" w:rsidRPr="00620F8C">
        <w:rPr>
          <w:rFonts w:ascii="Courier New" w:hAnsi="Courier New" w:cs="Courier New"/>
        </w:rPr>
        <w:t>gz</w:t>
      </w:r>
    </w:p>
    <w:p w14:paraId="506E32D8" w14:textId="59CAB37B" w:rsidR="00854B2E" w:rsidRPr="00620F8C" w:rsidRDefault="00854B2E">
      <w:pPr>
        <w:pStyle w:val="Normal1"/>
      </w:pPr>
    </w:p>
    <w:p w14:paraId="50195B38" w14:textId="52B2D1F6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 xml:space="preserve">The file will download in the current directory named human_proteome.fa.gz. Unzip it using a command </w:t>
      </w:r>
      <w:proofErr w:type="spellStart"/>
      <w:r w:rsidRPr="00C14E92">
        <w:rPr>
          <w:rFonts w:ascii="Courier New" w:hAnsi="Courier New" w:cs="Courier New"/>
          <w:b/>
          <w:sz w:val="20"/>
        </w:rPr>
        <w:t>gunzip</w:t>
      </w:r>
      <w:proofErr w:type="spellEnd"/>
    </w:p>
    <w:p w14:paraId="04D1FB3C" w14:textId="069FE6DF" w:rsidR="00620F8C" w:rsidRDefault="00620F8C" w:rsidP="00620F8C">
      <w:pPr>
        <w:pStyle w:val="Normal1"/>
        <w:rPr>
          <w:rFonts w:asciiTheme="majorHAnsi" w:hAnsiTheme="majorHAnsi" w:cstheme="majorHAnsi"/>
          <w:sz w:val="20"/>
        </w:rPr>
      </w:pPr>
    </w:p>
    <w:p w14:paraId="3F68A3B9" w14:textId="6F3EE0AF" w:rsidR="00620F8C" w:rsidRDefault="00620F8C" w:rsidP="00620F8C">
      <w:pPr>
        <w:pStyle w:val="Normal1"/>
        <w:rPr>
          <w:rFonts w:ascii="Courier New" w:hAnsi="Courier New" w:cs="Courier New"/>
        </w:rPr>
      </w:pPr>
      <w:r w:rsidRPr="0078402B">
        <w:rPr>
          <w:rFonts w:ascii="Courier New" w:hAnsi="Courier New" w:cs="Courier New"/>
        </w:rPr>
        <w:t xml:space="preserve">$ </w:t>
      </w:r>
      <w:proofErr w:type="spellStart"/>
      <w:r w:rsidRPr="0078402B">
        <w:rPr>
          <w:rFonts w:ascii="Courier New" w:hAnsi="Courier New" w:cs="Courier New"/>
        </w:rPr>
        <w:t>gunzip</w:t>
      </w:r>
      <w:proofErr w:type="spellEnd"/>
      <w:r w:rsidRPr="0078402B">
        <w:rPr>
          <w:rFonts w:ascii="Courier New" w:hAnsi="Courier New" w:cs="Courier New"/>
        </w:rPr>
        <w:t xml:space="preserve"> human_proteome.fa.gz</w:t>
      </w:r>
    </w:p>
    <w:p w14:paraId="5A3E8505" w14:textId="77777777" w:rsidR="002A6926" w:rsidRPr="0078402B" w:rsidRDefault="002A6926" w:rsidP="00620F8C">
      <w:pPr>
        <w:pStyle w:val="Normal1"/>
        <w:rPr>
          <w:rFonts w:ascii="Courier New" w:hAnsi="Courier New" w:cs="Courier New"/>
        </w:rPr>
      </w:pPr>
    </w:p>
    <w:p w14:paraId="1D9E06E1" w14:textId="2B353D44" w:rsidR="00EB0CDC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103A0F0" wp14:editId="33421C00">
            <wp:extent cx="190500" cy="190500"/>
            <wp:effectExtent l="0" t="0" r="0" b="0"/>
            <wp:docPr id="43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747">
        <w:rPr>
          <w:rFonts w:asciiTheme="majorHAnsi" w:hAnsiTheme="majorHAnsi" w:cstheme="majorHAnsi"/>
          <w:sz w:val="20"/>
          <w:szCs w:val="20"/>
        </w:rPr>
        <w:t>How did</w:t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 w:rsidR="00930747">
        <w:rPr>
          <w:rFonts w:asciiTheme="majorHAnsi" w:hAnsiTheme="majorHAnsi" w:cstheme="majorHAnsi"/>
          <w:sz w:val="20"/>
          <w:szCs w:val="20"/>
        </w:rPr>
        <w:t>the name of the file change</w:t>
      </w:r>
      <w:r>
        <w:rPr>
          <w:rFonts w:asciiTheme="majorHAnsi" w:hAnsiTheme="majorHAnsi" w:cstheme="majorHAnsi"/>
          <w:sz w:val="20"/>
          <w:szCs w:val="20"/>
        </w:rPr>
        <w:t xml:space="preserve"> when you unzipped it?</w:t>
      </w:r>
    </w:p>
    <w:p w14:paraId="741FFB6D" w14:textId="06E78941" w:rsidR="004E4BA4" w:rsidRPr="004E4BA4" w:rsidRDefault="004E4BA4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3C431B18" wp14:editId="75732B3A">
            <wp:extent cx="190500" cy="190500"/>
            <wp:effectExtent l="0" t="0" r="0" b="0"/>
            <wp:docPr id="44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>Count the number of proteins</w:t>
      </w:r>
      <w:r>
        <w:rPr>
          <w:rFonts w:asciiTheme="majorHAnsi" w:hAnsiTheme="majorHAnsi" w:cstheme="majorHAnsi"/>
          <w:sz w:val="20"/>
          <w:szCs w:val="20"/>
        </w:rPr>
        <w:t xml:space="preserve"> in the file using commands you have learned.</w:t>
      </w:r>
      <w:r>
        <w:rPr>
          <w:noProof/>
          <w:lang w:val="en-GB" w:eastAsia="en-GB"/>
        </w:rPr>
        <w:drawing>
          <wp:inline distT="0" distB="0" distL="0" distR="0" wp14:anchorId="21C8C592" wp14:editId="2E5023B8">
            <wp:extent cx="200025" cy="200025"/>
            <wp:effectExtent l="0" t="0" r="0" b="0"/>
            <wp:docPr id="45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In </w:t>
      </w:r>
      <w:r w:rsidR="00241E58">
        <w:rPr>
          <w:rFonts w:asciiTheme="majorHAnsi" w:hAnsiTheme="majorHAnsi" w:cstheme="majorHAnsi"/>
          <w:sz w:val="20"/>
          <w:szCs w:val="20"/>
        </w:rPr>
        <w:t>a FASTA</w:t>
      </w:r>
      <w:r w:rsidRPr="004E4BA4">
        <w:rPr>
          <w:rFonts w:asciiTheme="majorHAnsi" w:hAnsiTheme="majorHAnsi" w:cstheme="majorHAnsi"/>
          <w:sz w:val="20"/>
          <w:szCs w:val="20"/>
        </w:rPr>
        <w:t xml:space="preserve"> format</w:t>
      </w:r>
      <w:r>
        <w:rPr>
          <w:rFonts w:asciiTheme="majorHAnsi" w:hAnsiTheme="majorHAnsi" w:cstheme="majorHAnsi"/>
          <w:sz w:val="20"/>
          <w:szCs w:val="20"/>
        </w:rPr>
        <w:t xml:space="preserve"> file the first line of each protein record</w:t>
      </w:r>
      <w:r w:rsidRPr="004E4BA4">
        <w:rPr>
          <w:rFonts w:asciiTheme="majorHAnsi" w:hAnsiTheme="majorHAnsi" w:cstheme="majorHAnsi"/>
          <w:sz w:val="20"/>
          <w:szCs w:val="20"/>
        </w:rPr>
        <w:t xml:space="preserve"> start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4E4BA4">
        <w:rPr>
          <w:rFonts w:asciiTheme="majorHAnsi" w:hAnsiTheme="majorHAnsi" w:cstheme="majorHAnsi"/>
          <w:sz w:val="20"/>
          <w:szCs w:val="20"/>
        </w:rPr>
        <w:t xml:space="preserve"> with </w:t>
      </w:r>
      <w:r w:rsidR="00A822C1">
        <w:rPr>
          <w:rFonts w:asciiTheme="majorHAnsi" w:hAnsiTheme="majorHAnsi" w:cstheme="majorHAnsi"/>
          <w:sz w:val="20"/>
          <w:szCs w:val="20"/>
        </w:rPr>
        <w:t xml:space="preserve">the </w:t>
      </w:r>
      <w:r w:rsidRPr="004E4BA4">
        <w:rPr>
          <w:rFonts w:asciiTheme="majorHAnsi" w:hAnsiTheme="majorHAnsi" w:cstheme="majorHAnsi"/>
          <w:sz w:val="20"/>
          <w:szCs w:val="20"/>
        </w:rPr>
        <w:t>“</w:t>
      </w:r>
      <w:r w:rsidRPr="00C14E92">
        <w:rPr>
          <w:rFonts w:ascii="Courier New" w:hAnsi="Courier New" w:cs="Courier New"/>
          <w:b/>
          <w:sz w:val="20"/>
          <w:szCs w:val="20"/>
        </w:rPr>
        <w:t>&gt;</w:t>
      </w:r>
      <w:r w:rsidRPr="004E4BA4">
        <w:rPr>
          <w:rFonts w:asciiTheme="majorHAnsi" w:hAnsiTheme="majorHAnsi" w:cstheme="majorHAnsi"/>
          <w:sz w:val="20"/>
          <w:szCs w:val="20"/>
        </w:rPr>
        <w:t>” character.</w:t>
      </w:r>
    </w:p>
    <w:p w14:paraId="2F70D36C" w14:textId="754BC613" w:rsidR="004E4BA4" w:rsidRDefault="004E4BA4">
      <w:pPr>
        <w:pStyle w:val="Normal1"/>
      </w:pPr>
    </w:p>
    <w:p w14:paraId="76FAAE60" w14:textId="77777777" w:rsidR="003F3FDD" w:rsidRDefault="003F3FDD">
      <w:pPr>
        <w:pStyle w:val="Normal1"/>
      </w:pPr>
    </w:p>
    <w:p w14:paraId="26A1F9E2" w14:textId="7DEDC439" w:rsidR="00EB0CDC" w:rsidRPr="004E4BA4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4E4BA4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AE62880" wp14:editId="6AACA46B">
            <wp:extent cx="190500" cy="190500"/>
            <wp:effectExtent l="0" t="0" r="0" b="0"/>
            <wp:docPr id="12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4BA4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D53637" w:rsidRPr="004E4BA4">
        <w:rPr>
          <w:rFonts w:asciiTheme="majorHAnsi" w:hAnsiTheme="majorHAnsi" w:cstheme="majorHAnsi"/>
          <w:b/>
          <w:sz w:val="28"/>
          <w:szCs w:val="28"/>
        </w:rPr>
        <w:t>5</w:t>
      </w:r>
      <w:r w:rsidRPr="004E4BA4">
        <w:rPr>
          <w:rFonts w:asciiTheme="majorHAnsi" w:hAnsiTheme="majorHAnsi" w:cstheme="majorHAnsi"/>
          <w:b/>
          <w:sz w:val="28"/>
          <w:szCs w:val="28"/>
        </w:rPr>
        <w:t>: sort file on column</w:t>
      </w:r>
    </w:p>
    <w:p w14:paraId="2EFC2958" w14:textId="77777777" w:rsidR="00EB0CDC" w:rsidRDefault="00EB0CDC">
      <w:pPr>
        <w:pStyle w:val="Normal1"/>
      </w:pPr>
    </w:p>
    <w:p w14:paraId="37F13DA1" w14:textId="64DA2E0B" w:rsidR="00162CC4" w:rsidRPr="003765D4" w:rsidRDefault="00CE434B" w:rsidP="00162CC4">
      <w:pPr>
        <w:pStyle w:val="Normal1"/>
        <w:rPr>
          <w:rFonts w:asciiTheme="majorHAnsi" w:hAnsiTheme="majorHAnsi" w:cstheme="majorHAnsi"/>
          <w:sz w:val="21"/>
        </w:rPr>
      </w:pPr>
      <w:r w:rsidRPr="00EE59E1">
        <w:rPr>
          <w:rFonts w:asciiTheme="majorHAnsi" w:hAnsiTheme="majorHAnsi" w:cstheme="majorHAnsi"/>
          <w:sz w:val="21"/>
        </w:rPr>
        <w:t xml:space="preserve">Download the protein abundance </w:t>
      </w:r>
      <w:r w:rsidR="00162CC4" w:rsidRPr="00EE59E1">
        <w:rPr>
          <w:rFonts w:asciiTheme="majorHAnsi" w:hAnsiTheme="majorHAnsi" w:cstheme="majorHAnsi"/>
          <w:sz w:val="21"/>
        </w:rPr>
        <w:t>dat</w:t>
      </w:r>
      <w:r w:rsidR="004E4BA4" w:rsidRPr="00EE59E1">
        <w:rPr>
          <w:rFonts w:asciiTheme="majorHAnsi" w:hAnsiTheme="majorHAnsi" w:cstheme="majorHAnsi"/>
          <w:sz w:val="21"/>
        </w:rPr>
        <w:t xml:space="preserve">a </w:t>
      </w:r>
      <w:r w:rsidR="00E663CF" w:rsidRPr="00EE59E1">
        <w:rPr>
          <w:rFonts w:asciiTheme="majorHAnsi" w:hAnsiTheme="majorHAnsi" w:cstheme="majorHAnsi"/>
          <w:sz w:val="21"/>
        </w:rPr>
        <w:t>(</w:t>
      </w:r>
      <w:hyperlink r:id="rId13" w:history="1">
        <w:r w:rsidR="003765D4" w:rsidRPr="003765D4">
          <w:rPr>
            <w:rStyle w:val="Hyperlink"/>
            <w:rFonts w:asciiTheme="majorHAnsi" w:hAnsiTheme="majorHAnsi" w:cstheme="majorHAnsi"/>
            <w:sz w:val="21"/>
          </w:rPr>
          <w:t>https://pax-db.org/downloads/4.1/datasets/9606/9606-BRAIN-integrated.txt</w:t>
        </w:r>
      </w:hyperlink>
      <w:r w:rsidR="00E663CF" w:rsidRPr="00EE59E1">
        <w:rPr>
          <w:rFonts w:asciiTheme="majorHAnsi" w:hAnsiTheme="majorHAnsi" w:cstheme="majorHAnsi"/>
          <w:sz w:val="21"/>
        </w:rPr>
        <w:t xml:space="preserve">) </w:t>
      </w:r>
      <w:r w:rsidR="004E4BA4" w:rsidRPr="00EE59E1">
        <w:rPr>
          <w:rFonts w:asciiTheme="majorHAnsi" w:hAnsiTheme="majorHAnsi" w:cstheme="majorHAnsi"/>
          <w:sz w:val="21"/>
        </w:rPr>
        <w:t>with curl</w:t>
      </w:r>
      <w:r w:rsidR="002A6926" w:rsidRPr="00EE59E1">
        <w:rPr>
          <w:rFonts w:asciiTheme="majorHAnsi" w:hAnsiTheme="majorHAnsi" w:cstheme="majorHAnsi"/>
          <w:sz w:val="21"/>
        </w:rPr>
        <w:t>,</w:t>
      </w:r>
      <w:r w:rsidR="00E663CF" w:rsidRPr="00EE59E1">
        <w:rPr>
          <w:rFonts w:asciiTheme="majorHAnsi" w:hAnsiTheme="majorHAnsi" w:cstheme="majorHAnsi"/>
          <w:sz w:val="21"/>
        </w:rPr>
        <w:t xml:space="preserve"> like you did in the previous exercise and n</w:t>
      </w:r>
      <w:r w:rsidR="004E4BA4" w:rsidRPr="00EE59E1">
        <w:rPr>
          <w:rFonts w:asciiTheme="majorHAnsi" w:hAnsiTheme="majorHAnsi" w:cstheme="majorHAnsi"/>
          <w:sz w:val="21"/>
        </w:rPr>
        <w:t>ame the file “</w:t>
      </w:r>
      <w:proofErr w:type="spellStart"/>
      <w:r w:rsidR="004E4BA4" w:rsidRPr="00EE59E1">
        <w:rPr>
          <w:rFonts w:asciiTheme="majorHAnsi" w:hAnsiTheme="majorHAnsi" w:cstheme="majorHAnsi"/>
          <w:sz w:val="21"/>
        </w:rPr>
        <w:t>abundance</w:t>
      </w:r>
      <w:r w:rsidR="003F3FDD" w:rsidRPr="00EE59E1">
        <w:rPr>
          <w:rFonts w:asciiTheme="majorHAnsi" w:hAnsiTheme="majorHAnsi" w:cstheme="majorHAnsi"/>
          <w:sz w:val="21"/>
        </w:rPr>
        <w:t>_data</w:t>
      </w:r>
      <w:r w:rsidR="004E4BA4" w:rsidRPr="00EE59E1">
        <w:rPr>
          <w:rFonts w:asciiTheme="majorHAnsi" w:hAnsiTheme="majorHAnsi" w:cstheme="majorHAnsi"/>
          <w:sz w:val="21"/>
        </w:rPr>
        <w:t>.tsv</w:t>
      </w:r>
      <w:proofErr w:type="spellEnd"/>
      <w:r w:rsidR="004E4BA4" w:rsidRPr="00EE59E1">
        <w:rPr>
          <w:rFonts w:asciiTheme="majorHAnsi" w:hAnsiTheme="majorHAnsi" w:cstheme="majorHAnsi"/>
          <w:sz w:val="21"/>
        </w:rPr>
        <w:t>”</w:t>
      </w:r>
    </w:p>
    <w:p w14:paraId="385AB161" w14:textId="4A035CD7" w:rsidR="00E663CF" w:rsidRDefault="00E663CF">
      <w:pPr>
        <w:pStyle w:val="Normal1"/>
      </w:pPr>
    </w:p>
    <w:p w14:paraId="7E0D8D60" w14:textId="7FE4C8FA" w:rsidR="00E61650" w:rsidRDefault="00E61650">
      <w:pPr>
        <w:pStyle w:val="Normal1"/>
        <w:rPr>
          <w:rFonts w:asciiTheme="majorHAnsi" w:eastAsia="Courier New" w:hAnsiTheme="majorHAnsi" w:cstheme="majorHAnsi"/>
          <w:sz w:val="20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A2063EF" wp14:editId="67A6948C">
            <wp:extent cx="190500" cy="190500"/>
            <wp:effectExtent l="0" t="0" r="0" b="0"/>
            <wp:docPr id="4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Explore</w:t>
      </w:r>
      <w:r w:rsidRPr="00E61650">
        <w:rPr>
          <w:rFonts w:asciiTheme="majorHAnsi" w:hAnsiTheme="majorHAnsi" w:cstheme="majorHAnsi"/>
          <w:sz w:val="20"/>
          <w:szCs w:val="20"/>
        </w:rPr>
        <w:t xml:space="preserve"> the </w:t>
      </w:r>
      <w:r>
        <w:rPr>
          <w:rFonts w:asciiTheme="majorHAnsi" w:hAnsiTheme="majorHAnsi" w:cstheme="majorHAnsi"/>
          <w:sz w:val="20"/>
          <w:szCs w:val="20"/>
        </w:rPr>
        <w:t xml:space="preserve">downloaded </w:t>
      </w:r>
      <w:r w:rsidRPr="00E61650">
        <w:rPr>
          <w:rFonts w:asciiTheme="majorHAnsi" w:hAnsiTheme="majorHAnsi" w:cstheme="majorHAnsi"/>
          <w:sz w:val="20"/>
          <w:szCs w:val="20"/>
        </w:rPr>
        <w:t xml:space="preserve">file using </w:t>
      </w:r>
      <w:r w:rsidR="00D52480">
        <w:rPr>
          <w:rFonts w:asciiTheme="majorHAnsi" w:hAnsiTheme="majorHAnsi" w:cstheme="majorHAnsi"/>
          <w:sz w:val="20"/>
          <w:szCs w:val="20"/>
        </w:rPr>
        <w:t xml:space="preserve">the </w:t>
      </w:r>
      <w:r w:rsidRPr="00EE59E1">
        <w:rPr>
          <w:rFonts w:ascii="Courier New" w:eastAsia="Courier New" w:hAnsi="Courier New" w:cs="Courier New"/>
          <w:b/>
          <w:sz w:val="20"/>
        </w:rPr>
        <w:t>less</w:t>
      </w:r>
      <w:r w:rsidR="00D52480" w:rsidRPr="00D52480">
        <w:rPr>
          <w:rFonts w:asciiTheme="majorHAnsi" w:eastAsia="Courier New" w:hAnsiTheme="majorHAnsi" w:cstheme="majorHAnsi"/>
          <w:sz w:val="20"/>
        </w:rPr>
        <w:t xml:space="preserve"> </w:t>
      </w:r>
      <w:r w:rsidRPr="00E61650">
        <w:rPr>
          <w:rFonts w:asciiTheme="majorHAnsi" w:eastAsia="Courier New" w:hAnsiTheme="majorHAnsi" w:cstheme="majorHAnsi"/>
          <w:sz w:val="20"/>
        </w:rPr>
        <w:t>command</w:t>
      </w:r>
      <w:r w:rsidR="00D52480">
        <w:rPr>
          <w:rFonts w:asciiTheme="majorHAnsi" w:eastAsia="Courier New" w:hAnsiTheme="majorHAnsi" w:cstheme="majorHAnsi"/>
          <w:sz w:val="20"/>
        </w:rPr>
        <w:t>.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>N</w:t>
      </w:r>
      <w:r>
        <w:rPr>
          <w:rFonts w:asciiTheme="majorHAnsi" w:eastAsia="Courier New" w:hAnsiTheme="majorHAnsi" w:cstheme="majorHAnsi"/>
          <w:sz w:val="20"/>
        </w:rPr>
        <w:t>ote which column hold</w:t>
      </w:r>
      <w:r w:rsidR="00D52480">
        <w:rPr>
          <w:rFonts w:asciiTheme="majorHAnsi" w:eastAsia="Courier New" w:hAnsiTheme="majorHAnsi" w:cstheme="majorHAnsi"/>
          <w:sz w:val="20"/>
        </w:rPr>
        <w:t>s</w:t>
      </w:r>
      <w:r>
        <w:rPr>
          <w:rFonts w:asciiTheme="majorHAnsi" w:eastAsia="Courier New" w:hAnsiTheme="majorHAnsi" w:cstheme="majorHAnsi"/>
          <w:sz w:val="20"/>
        </w:rPr>
        <w:t xml:space="preserve"> </w:t>
      </w:r>
      <w:r w:rsidR="00D52480">
        <w:rPr>
          <w:rFonts w:asciiTheme="majorHAnsi" w:eastAsia="Courier New" w:hAnsiTheme="majorHAnsi" w:cstheme="majorHAnsi"/>
          <w:sz w:val="20"/>
        </w:rPr>
        <w:t xml:space="preserve">the </w:t>
      </w:r>
      <w:r>
        <w:rPr>
          <w:rFonts w:asciiTheme="majorHAnsi" w:eastAsia="Courier New" w:hAnsiTheme="majorHAnsi" w:cstheme="majorHAnsi"/>
          <w:sz w:val="20"/>
        </w:rPr>
        <w:t>abundance numbers.</w:t>
      </w:r>
    </w:p>
    <w:p w14:paraId="7B1902E5" w14:textId="2511C148" w:rsidR="00E61650" w:rsidRDefault="00E61650">
      <w:pPr>
        <w:pStyle w:val="Normal1"/>
        <w:rPr>
          <w:rFonts w:asciiTheme="majorHAnsi" w:hAnsiTheme="majorHAnsi" w:cstheme="majorHAnsi"/>
        </w:rPr>
      </w:pPr>
    </w:p>
    <w:p w14:paraId="3530A845" w14:textId="31827EB8" w:rsidR="003F3FDD" w:rsidRDefault="003F3FDD">
      <w:pPr>
        <w:pStyle w:val="Normal1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the following command:</w:t>
      </w:r>
    </w:p>
    <w:p w14:paraId="6A14D82B" w14:textId="77777777" w:rsidR="003F3FDD" w:rsidRDefault="003F3FDD">
      <w:pPr>
        <w:pStyle w:val="Normal1"/>
        <w:rPr>
          <w:rFonts w:asciiTheme="majorHAnsi" w:hAnsiTheme="majorHAnsi" w:cstheme="majorHAnsi"/>
        </w:rPr>
      </w:pPr>
    </w:p>
    <w:p w14:paraId="23D593AA" w14:textId="25039A8A" w:rsidR="003F3FDD" w:rsidRDefault="003F3FDD" w:rsidP="003F3FDD">
      <w:pPr>
        <w:pStyle w:val="Normal1"/>
        <w:rPr>
          <w:rFonts w:ascii="Courier New" w:hAnsi="Courier New" w:cs="Courier New"/>
        </w:rPr>
      </w:pPr>
      <w:r w:rsidRPr="003F3FDD">
        <w:rPr>
          <w:rFonts w:ascii="Courier New" w:hAnsi="Courier New" w:cs="Courier New"/>
        </w:rPr>
        <w:t>$ sort -k3n</w:t>
      </w:r>
      <w:r w:rsidR="002579E4">
        <w:rPr>
          <w:rFonts w:ascii="Courier New" w:hAnsi="Courier New" w:cs="Courier New"/>
        </w:rPr>
        <w:t>r</w:t>
      </w:r>
      <w:r w:rsidRPr="003F3FDD">
        <w:rPr>
          <w:rFonts w:ascii="Courier New" w:hAnsi="Courier New" w:cs="Courier New"/>
        </w:rPr>
        <w:t xml:space="preserve"> </w:t>
      </w:r>
      <w:proofErr w:type="spellStart"/>
      <w:r w:rsidRPr="003F3FDD">
        <w:rPr>
          <w:rFonts w:ascii="Courier New" w:hAnsi="Courier New" w:cs="Courier New"/>
        </w:rPr>
        <w:t>abundance_data.tsv</w:t>
      </w:r>
      <w:proofErr w:type="spellEnd"/>
      <w:r>
        <w:rPr>
          <w:rFonts w:ascii="Courier New" w:hAnsi="Courier New" w:cs="Courier New"/>
        </w:rPr>
        <w:t xml:space="preserve"> | less</w:t>
      </w:r>
    </w:p>
    <w:p w14:paraId="0D6FFF25" w14:textId="77777777" w:rsidR="002579E4" w:rsidRDefault="002579E4" w:rsidP="003F3FDD">
      <w:pPr>
        <w:pStyle w:val="Normal1"/>
        <w:rPr>
          <w:rFonts w:ascii="Courier New" w:hAnsi="Courier New" w:cs="Courier New"/>
        </w:rPr>
      </w:pPr>
    </w:p>
    <w:p w14:paraId="43F121F5" w14:textId="33A83D2B" w:rsidR="002579E4" w:rsidRDefault="002579E4" w:rsidP="002579E4">
      <w:pPr>
        <w:pStyle w:val="Normal1"/>
        <w:rPr>
          <w:rFonts w:asciiTheme="majorHAnsi" w:hAnsiTheme="majorHAnsi" w:cstheme="majorHAnsi"/>
        </w:rPr>
      </w:pPr>
      <w:r w:rsidRPr="004E4BA4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14B07B7D" wp14:editId="517E28D3">
            <wp:extent cx="190500" cy="190500"/>
            <wp:effectExtent l="0" t="0" r="0" b="0"/>
            <wp:docPr id="4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Pr="00E61650">
        <w:rPr>
          <w:rFonts w:asciiTheme="majorHAnsi" w:hAnsiTheme="majorHAnsi" w:cstheme="majorHAnsi"/>
          <w:sz w:val="20"/>
          <w:szCs w:val="20"/>
        </w:rPr>
        <w:t xml:space="preserve">Open manual </w:t>
      </w:r>
      <w:r w:rsidRPr="00E61650">
        <w:rPr>
          <w:rFonts w:asciiTheme="majorHAnsi" w:hAnsiTheme="majorHAnsi" w:cstheme="majorHAnsi"/>
          <w:sz w:val="20"/>
        </w:rPr>
        <w:t xml:space="preserve">of the </w:t>
      </w:r>
      <w:r w:rsidRPr="00EE59E1">
        <w:rPr>
          <w:rFonts w:ascii="Courier New" w:eastAsia="Courier New" w:hAnsi="Courier New" w:cs="Courier New"/>
          <w:b/>
          <w:sz w:val="20"/>
        </w:rPr>
        <w:t>sort</w:t>
      </w:r>
      <w:r w:rsidRPr="00E61650">
        <w:rPr>
          <w:rFonts w:asciiTheme="majorHAnsi" w:hAnsiTheme="majorHAnsi" w:cstheme="majorHAnsi"/>
          <w:sz w:val="20"/>
        </w:rPr>
        <w:t xml:space="preserve"> command</w:t>
      </w:r>
      <w:r>
        <w:rPr>
          <w:rFonts w:asciiTheme="majorHAnsi" w:hAnsiTheme="majorHAnsi" w:cstheme="majorHAnsi"/>
          <w:sz w:val="20"/>
        </w:rPr>
        <w:t>, look for option “</w:t>
      </w:r>
      <w:r w:rsidRPr="00EE59E1">
        <w:rPr>
          <w:rFonts w:ascii="Courier New" w:hAnsi="Courier New" w:cs="Courier New"/>
          <w:b/>
          <w:sz w:val="20"/>
        </w:rPr>
        <w:t>k</w:t>
      </w:r>
      <w:r>
        <w:rPr>
          <w:rFonts w:asciiTheme="majorHAnsi" w:hAnsiTheme="majorHAnsi" w:cstheme="majorHAnsi"/>
          <w:sz w:val="20"/>
        </w:rPr>
        <w:t>” and “</w:t>
      </w:r>
      <w:r w:rsidRPr="00EE59E1">
        <w:rPr>
          <w:rFonts w:ascii="Courier New" w:hAnsi="Courier New" w:cs="Courier New"/>
          <w:b/>
          <w:sz w:val="20"/>
        </w:rPr>
        <w:t>n</w:t>
      </w:r>
      <w:r>
        <w:rPr>
          <w:rFonts w:asciiTheme="majorHAnsi" w:hAnsiTheme="majorHAnsi" w:cstheme="majorHAnsi"/>
          <w:sz w:val="20"/>
        </w:rPr>
        <w:t>”, “</w:t>
      </w:r>
      <w:r w:rsidRPr="00EE59E1">
        <w:rPr>
          <w:rFonts w:ascii="Courier New" w:hAnsi="Courier New" w:cs="Courier New"/>
          <w:b/>
          <w:sz w:val="20"/>
        </w:rPr>
        <w:t>r</w:t>
      </w:r>
      <w:r>
        <w:rPr>
          <w:rFonts w:asciiTheme="majorHAnsi" w:hAnsiTheme="majorHAnsi" w:cstheme="majorHAnsi"/>
          <w:sz w:val="20"/>
        </w:rPr>
        <w:t>”</w:t>
      </w:r>
      <w:r w:rsidR="00D52480">
        <w:rPr>
          <w:rFonts w:asciiTheme="majorHAnsi" w:hAnsiTheme="majorHAnsi" w:cstheme="majorHAnsi"/>
          <w:sz w:val="20"/>
        </w:rPr>
        <w:t>.</w:t>
      </w:r>
      <w:r>
        <w:rPr>
          <w:rFonts w:asciiTheme="majorHAnsi" w:hAnsiTheme="majorHAnsi" w:cstheme="majorHAnsi"/>
          <w:sz w:val="20"/>
        </w:rPr>
        <w:t xml:space="preserve"> </w:t>
      </w:r>
      <w:r w:rsidR="00D52480">
        <w:rPr>
          <w:rFonts w:asciiTheme="majorHAnsi" w:hAnsiTheme="majorHAnsi" w:cstheme="majorHAnsi"/>
          <w:sz w:val="20"/>
        </w:rPr>
        <w:t>W</w:t>
      </w:r>
      <w:r>
        <w:rPr>
          <w:rFonts w:asciiTheme="majorHAnsi" w:hAnsiTheme="majorHAnsi" w:cstheme="majorHAnsi"/>
          <w:sz w:val="20"/>
        </w:rPr>
        <w:t>hat do they mean in the context of the command above</w:t>
      </w:r>
      <w:r w:rsidR="00D52480">
        <w:rPr>
          <w:rFonts w:asciiTheme="majorHAnsi" w:hAnsiTheme="majorHAnsi" w:cstheme="majorHAnsi"/>
          <w:sz w:val="20"/>
        </w:rPr>
        <w:t>?</w:t>
      </w:r>
    </w:p>
    <w:p w14:paraId="1FAA5857" w14:textId="77777777" w:rsidR="003F3FDD" w:rsidRPr="003F3FDD" w:rsidRDefault="003F3FDD">
      <w:pPr>
        <w:pStyle w:val="Normal1"/>
        <w:rPr>
          <w:rFonts w:asciiTheme="majorHAnsi" w:hAnsiTheme="majorHAnsi" w:cstheme="majorHAnsi"/>
        </w:rPr>
      </w:pPr>
    </w:p>
    <w:p w14:paraId="62C194BD" w14:textId="6A46BE09" w:rsidR="00EB0CDC" w:rsidRPr="003F3FDD" w:rsidRDefault="003F3FDD">
      <w:pPr>
        <w:pStyle w:val="Normal1"/>
        <w:rPr>
          <w:rFonts w:asciiTheme="majorHAnsi" w:hAnsiTheme="majorHAnsi" w:cstheme="majorHAnsi"/>
          <w:sz w:val="20"/>
        </w:rPr>
      </w:pPr>
      <w:r w:rsidRPr="003F3FD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7B4570E1" wp14:editId="320861A6">
            <wp:extent cx="190500" cy="190500"/>
            <wp:effectExtent l="0" t="0" r="0" b="0"/>
            <wp:docPr id="5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sz w:val="20"/>
        </w:rPr>
        <w:t xml:space="preserve"> Remove the “</w:t>
      </w:r>
      <w:r w:rsidRPr="00EE59E1">
        <w:rPr>
          <w:rFonts w:ascii="Courier New" w:hAnsi="Courier New" w:cs="Courier New"/>
          <w:b/>
          <w:sz w:val="20"/>
        </w:rPr>
        <w:t>n</w:t>
      </w:r>
      <w:r w:rsidRPr="003F3FDD">
        <w:rPr>
          <w:rFonts w:asciiTheme="majorHAnsi" w:hAnsiTheme="majorHAnsi" w:cstheme="majorHAnsi"/>
          <w:sz w:val="20"/>
        </w:rPr>
        <w:t xml:space="preserve">” parameter and run the </w:t>
      </w:r>
      <w:r>
        <w:rPr>
          <w:rFonts w:asciiTheme="majorHAnsi" w:hAnsiTheme="majorHAnsi" w:cstheme="majorHAnsi"/>
          <w:sz w:val="20"/>
        </w:rPr>
        <w:t xml:space="preserve">sort </w:t>
      </w:r>
      <w:r w:rsidRPr="003F3FDD">
        <w:rPr>
          <w:rFonts w:asciiTheme="majorHAnsi" w:hAnsiTheme="majorHAnsi" w:cstheme="majorHAnsi"/>
          <w:sz w:val="20"/>
        </w:rPr>
        <w:t>command again</w:t>
      </w:r>
      <w:r>
        <w:rPr>
          <w:rFonts w:asciiTheme="majorHAnsi" w:hAnsiTheme="majorHAnsi" w:cstheme="majorHAnsi"/>
          <w:sz w:val="20"/>
        </w:rPr>
        <w:t>.</w:t>
      </w:r>
      <w:r w:rsidRPr="003F3FDD">
        <w:rPr>
          <w:rFonts w:asciiTheme="majorHAnsi" w:hAnsiTheme="majorHAnsi" w:cstheme="majorHAnsi"/>
          <w:sz w:val="20"/>
        </w:rPr>
        <w:t xml:space="preserve"> Explain what has happened.</w:t>
      </w:r>
    </w:p>
    <w:p w14:paraId="784B143C" w14:textId="44BE158C" w:rsidR="00EB0CDC" w:rsidRDefault="00EB0CDC">
      <w:pPr>
        <w:pStyle w:val="Normal1"/>
      </w:pPr>
    </w:p>
    <w:p w14:paraId="4B4D6C7B" w14:textId="77777777" w:rsidR="00834B74" w:rsidRDefault="00834B74">
      <w:pPr>
        <w:pStyle w:val="Normal1"/>
      </w:pPr>
    </w:p>
    <w:p w14:paraId="735439C1" w14:textId="21EF254D" w:rsidR="00EB0CDC" w:rsidRPr="003F3FD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3F3FD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2A2F65AF" wp14:editId="775CAD8F">
            <wp:extent cx="190500" cy="190500"/>
            <wp:effectExtent l="0" t="0" r="0" b="0"/>
            <wp:docPr id="4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FDD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D53637" w:rsidRPr="003F3FDD">
        <w:rPr>
          <w:rFonts w:asciiTheme="majorHAnsi" w:hAnsiTheme="majorHAnsi" w:cstheme="majorHAnsi"/>
          <w:b/>
          <w:sz w:val="28"/>
          <w:szCs w:val="28"/>
        </w:rPr>
        <w:t>6</w:t>
      </w:r>
      <w:r w:rsidRPr="003F3FDD">
        <w:rPr>
          <w:rFonts w:asciiTheme="majorHAnsi" w:hAnsiTheme="majorHAnsi" w:cstheme="majorHAnsi"/>
          <w:b/>
          <w:sz w:val="28"/>
          <w:szCs w:val="28"/>
        </w:rPr>
        <w:t>: write a simple bash script</w:t>
      </w:r>
    </w:p>
    <w:p w14:paraId="013899FA" w14:textId="77777777" w:rsidR="00EB0CDC" w:rsidRDefault="00EB0CDC">
      <w:pPr>
        <w:pStyle w:val="Normal1"/>
      </w:pPr>
    </w:p>
    <w:p w14:paraId="7377BED8" w14:textId="77777777" w:rsidR="00EB0CDC" w:rsidRPr="003F3FDD" w:rsidRDefault="009A7117">
      <w:pPr>
        <w:pStyle w:val="Normal1"/>
        <w:rPr>
          <w:rFonts w:asciiTheme="majorHAnsi" w:hAnsiTheme="majorHAnsi" w:cstheme="majorHAnsi"/>
        </w:rPr>
      </w:pPr>
      <w:r w:rsidRPr="003F3FDD">
        <w:rPr>
          <w:rFonts w:asciiTheme="majorHAnsi" w:hAnsiTheme="majorHAnsi" w:cstheme="majorHAnsi"/>
          <w:sz w:val="20"/>
        </w:rPr>
        <w:t>Often, you would like to run the same command with different parameters. As an exercise, write a simple bash script that will output numbers from 1 to 100. Use a for loop.</w:t>
      </w:r>
    </w:p>
    <w:p w14:paraId="53E1590F" w14:textId="77777777" w:rsidR="00EB0CDC" w:rsidRDefault="00EB0CDC">
      <w:pPr>
        <w:pStyle w:val="Normal1"/>
      </w:pPr>
    </w:p>
    <w:p w14:paraId="07226BBF" w14:textId="77777777" w:rsidR="00EB0CDC" w:rsidRDefault="009A7117">
      <w:pPr>
        <w:pStyle w:val="Normal1"/>
      </w:pPr>
      <w:proofErr w:type="gramStart"/>
      <w:r>
        <w:rPr>
          <w:rFonts w:ascii="Courier New" w:eastAsia="Courier New" w:hAnsi="Courier New" w:cs="Courier New"/>
          <w:sz w:val="20"/>
        </w:rPr>
        <w:t>#!/</w:t>
      </w:r>
      <w:proofErr w:type="gramEnd"/>
      <w:r>
        <w:rPr>
          <w:rFonts w:ascii="Courier New" w:eastAsia="Courier New" w:hAnsi="Courier New" w:cs="Courier New"/>
          <w:sz w:val="20"/>
        </w:rPr>
        <w:t>bin/bash</w:t>
      </w:r>
    </w:p>
    <w:p w14:paraId="4E8C22F3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  <w:r>
        <w:rPr>
          <w:rFonts w:ascii="Courier New" w:eastAsia="Courier New" w:hAnsi="Courier New" w:cs="Courier New"/>
          <w:sz w:val="20"/>
        </w:rPr>
        <w:t xml:space="preserve"> in {</w:t>
      </w:r>
      <w:proofErr w:type="gramStart"/>
      <w:r>
        <w:rPr>
          <w:rFonts w:ascii="Courier New" w:eastAsia="Courier New" w:hAnsi="Courier New" w:cs="Courier New"/>
          <w:sz w:val="20"/>
        </w:rPr>
        <w:t>1..</w:t>
      </w:r>
      <w:proofErr w:type="gramEnd"/>
      <w:r>
        <w:rPr>
          <w:rFonts w:ascii="Courier New" w:eastAsia="Courier New" w:hAnsi="Courier New" w:cs="Courier New"/>
          <w:sz w:val="20"/>
        </w:rPr>
        <w:t>100}</w:t>
      </w:r>
    </w:p>
    <w:p w14:paraId="7125B6B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</w:t>
      </w:r>
    </w:p>
    <w:p w14:paraId="4EDE8C2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   echo $</w:t>
      </w:r>
      <w:proofErr w:type="spellStart"/>
      <w:r>
        <w:rPr>
          <w:rFonts w:ascii="Courier New" w:eastAsia="Courier New" w:hAnsi="Courier New" w:cs="Courier New"/>
          <w:sz w:val="20"/>
        </w:rPr>
        <w:t>i</w:t>
      </w:r>
      <w:proofErr w:type="spellEnd"/>
    </w:p>
    <w:p w14:paraId="4AB384B7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>done</w:t>
      </w:r>
    </w:p>
    <w:p w14:paraId="63F7446F" w14:textId="77777777" w:rsidR="00EB0CDC" w:rsidRDefault="00EB0CDC">
      <w:pPr>
        <w:pStyle w:val="Normal1"/>
      </w:pPr>
    </w:p>
    <w:p w14:paraId="20093C01" w14:textId="77777777" w:rsidR="00EB0CDC" w:rsidRPr="00F01B5E" w:rsidRDefault="009A7117">
      <w:pPr>
        <w:pStyle w:val="Normal1"/>
        <w:rPr>
          <w:rFonts w:asciiTheme="majorHAnsi" w:hAnsiTheme="majorHAnsi" w:cstheme="majorHAnsi"/>
        </w:rPr>
      </w:pPr>
      <w:r w:rsidRPr="00F01B5E">
        <w:rPr>
          <w:rFonts w:asciiTheme="majorHAnsi" w:hAnsiTheme="majorHAnsi" w:cstheme="majorHAnsi"/>
          <w:sz w:val="20"/>
        </w:rPr>
        <w:t xml:space="preserve">Save the above code to a file (e.g. </w:t>
      </w:r>
      <w:r w:rsidRPr="00EE59E1">
        <w:rPr>
          <w:rFonts w:ascii="Courier New" w:eastAsia="Courier New" w:hAnsi="Courier New" w:cs="Courier New"/>
          <w:b/>
          <w:sz w:val="20"/>
        </w:rPr>
        <w:t>script.sh</w:t>
      </w:r>
      <w:r w:rsidRPr="00F01B5E">
        <w:rPr>
          <w:rFonts w:asciiTheme="majorHAnsi" w:hAnsiTheme="majorHAnsi" w:cstheme="majorHAnsi"/>
          <w:sz w:val="20"/>
        </w:rPr>
        <w:t>), make the file executable (</w:t>
      </w:r>
      <w:r w:rsidRPr="00EE59E1">
        <w:rPr>
          <w:rFonts w:ascii="Courier New" w:hAnsi="Courier New" w:cs="Courier New"/>
          <w:b/>
          <w:sz w:val="20"/>
        </w:rPr>
        <w:t>+x</w:t>
      </w:r>
      <w:r w:rsidRPr="00F01B5E">
        <w:rPr>
          <w:rFonts w:asciiTheme="majorHAnsi" w:hAnsiTheme="majorHAnsi" w:cstheme="majorHAnsi"/>
          <w:sz w:val="20"/>
        </w:rPr>
        <w:t xml:space="preserve"> flag) and run it.</w:t>
      </w:r>
    </w:p>
    <w:p w14:paraId="1D4FB880" w14:textId="77777777" w:rsidR="00EB0CDC" w:rsidRDefault="00EB0CDC">
      <w:pPr>
        <w:pStyle w:val="Normal1"/>
      </w:pPr>
    </w:p>
    <w:p w14:paraId="1665BA94" w14:textId="77777777" w:rsidR="00EB0CDC" w:rsidRPr="00136298" w:rsidRDefault="009A7117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7B2FA0" wp14:editId="45DEDD86">
            <wp:extent cx="190500" cy="190500"/>
            <wp:effectExtent l="0" t="0" r="0" b="0"/>
            <wp:docPr id="1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6298">
        <w:rPr>
          <w:rFonts w:asciiTheme="majorHAnsi" w:hAnsiTheme="majorHAnsi" w:cstheme="majorHAnsi"/>
          <w:sz w:val="20"/>
        </w:rPr>
        <w:t>What is the output?</w:t>
      </w:r>
    </w:p>
    <w:p w14:paraId="57B37C75" w14:textId="5849D813" w:rsidR="00EB0CDC" w:rsidRDefault="00EB0CDC">
      <w:pPr>
        <w:pStyle w:val="Normal1"/>
      </w:pPr>
    </w:p>
    <w:p w14:paraId="23F33828" w14:textId="77777777" w:rsidR="00834B74" w:rsidRDefault="00834B74">
      <w:pPr>
        <w:pStyle w:val="Normal1"/>
      </w:pPr>
    </w:p>
    <w:p w14:paraId="1BBA734A" w14:textId="4AEAE019" w:rsidR="00EB0CDC" w:rsidRDefault="00F96936">
      <w:pPr>
        <w:pStyle w:val="Normal1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w:pict w14:anchorId="6AA80594">
          <v:shape id="image00.png" o:spid="_x0000_i1026" type="#_x0000_t75" alt="" style="width:15.05pt;height:15.05pt;visibility:visible;mso-wrap-style:square;mso-width-percent:0;mso-height-percent:0;mso-width-percent:0;mso-height-percent:0">
            <v:imagedata r:id="rId9" o:title=""/>
          </v:shape>
        </w:pic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 xml:space="preserve"> Exercise </w:t>
      </w:r>
      <w:r w:rsidR="00A336EE" w:rsidRPr="00F01B5E">
        <w:rPr>
          <w:rFonts w:asciiTheme="majorHAnsi" w:hAnsiTheme="majorHAnsi" w:cstheme="majorHAnsi"/>
          <w:b/>
          <w:sz w:val="28"/>
          <w:szCs w:val="28"/>
        </w:rPr>
        <w:t>7</w:t>
      </w:r>
      <w:r w:rsidR="009A7117" w:rsidRPr="00F01B5E">
        <w:rPr>
          <w:rFonts w:asciiTheme="majorHAnsi" w:hAnsiTheme="majorHAnsi" w:cstheme="majorHAnsi"/>
          <w:b/>
          <w:sz w:val="28"/>
          <w:szCs w:val="28"/>
        </w:rPr>
        <w:t>: iterating over files</w:t>
      </w:r>
    </w:p>
    <w:p w14:paraId="5F833291" w14:textId="77777777" w:rsidR="00F73EFC" w:rsidRPr="00F01B5E" w:rsidRDefault="00F73EFC">
      <w:pPr>
        <w:pStyle w:val="Normal1"/>
        <w:rPr>
          <w:rFonts w:asciiTheme="majorHAnsi" w:hAnsiTheme="majorHAnsi" w:cstheme="majorHAnsi"/>
          <w:sz w:val="28"/>
          <w:szCs w:val="28"/>
        </w:rPr>
      </w:pPr>
    </w:p>
    <w:p w14:paraId="75BAFF1D" w14:textId="6542E350" w:rsidR="00AC2502" w:rsidRPr="00AC2502" w:rsidRDefault="00136298">
      <w:pPr>
        <w:pStyle w:val="Normal1"/>
        <w:rPr>
          <w:rFonts w:asciiTheme="majorHAnsi" w:eastAsiaTheme="minorEastAsia" w:hAnsiTheme="majorHAnsi" w:cstheme="majorHAnsi"/>
          <w:sz w:val="20"/>
          <w:szCs w:val="20"/>
        </w:rPr>
      </w:pPr>
      <w:r w:rsidRPr="00136298">
        <w:rPr>
          <w:rFonts w:asciiTheme="majorHAnsi" w:hAnsiTheme="majorHAnsi" w:cstheme="majorHAnsi"/>
          <w:sz w:val="20"/>
          <w:szCs w:val="20"/>
        </w:rPr>
        <w:t xml:space="preserve">Download the </w:t>
      </w:r>
      <w:r w:rsidR="00F73EFC">
        <w:rPr>
          <w:rFonts w:asciiTheme="majorHAnsi" w:hAnsiTheme="majorHAnsi" w:cstheme="majorHAnsi"/>
          <w:sz w:val="20"/>
          <w:szCs w:val="20"/>
        </w:rPr>
        <w:t xml:space="preserve">compressed </w:t>
      </w:r>
      <w:r w:rsidRPr="00136298">
        <w:rPr>
          <w:rFonts w:asciiTheme="majorHAnsi" w:hAnsiTheme="majorHAnsi" w:cstheme="majorHAnsi"/>
          <w:sz w:val="20"/>
          <w:szCs w:val="20"/>
        </w:rPr>
        <w:t xml:space="preserve">folder </w:t>
      </w:r>
      <w:r w:rsidR="003765D4">
        <w:rPr>
          <w:rFonts w:asciiTheme="majorHAnsi" w:hAnsiTheme="majorHAnsi" w:cstheme="majorHAnsi"/>
          <w:sz w:val="20"/>
          <w:szCs w:val="20"/>
        </w:rPr>
        <w:t xml:space="preserve">containing </w:t>
      </w:r>
      <w:r w:rsidR="00F73EFC">
        <w:rPr>
          <w:rFonts w:asciiTheme="majorHAnsi" w:hAnsiTheme="majorHAnsi" w:cstheme="majorHAnsi"/>
          <w:sz w:val="20"/>
          <w:szCs w:val="20"/>
        </w:rPr>
        <w:t>a selection of proteomes</w:t>
      </w:r>
      <w:r w:rsidRPr="00136298">
        <w:rPr>
          <w:rFonts w:asciiTheme="majorHAnsi" w:hAnsiTheme="majorHAnsi" w:cstheme="majorHAnsi"/>
          <w:sz w:val="20"/>
          <w:szCs w:val="20"/>
        </w:rPr>
        <w:t xml:space="preserve"> </w:t>
      </w:r>
      <w:r w:rsidR="003765D4">
        <w:rPr>
          <w:rFonts w:asciiTheme="majorHAnsi" w:hAnsiTheme="majorHAnsi" w:cstheme="majorHAnsi"/>
          <w:sz w:val="20"/>
          <w:szCs w:val="20"/>
        </w:rPr>
        <w:t xml:space="preserve">with curl, </w:t>
      </w:r>
      <w:r w:rsidR="00F73EFC">
        <w:rPr>
          <w:rFonts w:asciiTheme="majorHAnsi" w:hAnsiTheme="majorHAnsi" w:cstheme="majorHAnsi"/>
          <w:sz w:val="20"/>
          <w:szCs w:val="20"/>
        </w:rPr>
        <w:t xml:space="preserve">and extract it using the following </w:t>
      </w:r>
      <w:r w:rsidR="00F73EFC" w:rsidRPr="00EE59E1">
        <w:rPr>
          <w:rFonts w:ascii="Courier New" w:hAnsi="Courier New" w:cs="Courier New"/>
          <w:b/>
          <w:sz w:val="20"/>
          <w:szCs w:val="20"/>
        </w:rPr>
        <w:t>tar</w:t>
      </w:r>
      <w:r w:rsidR="00F73EFC" w:rsidRPr="00EE59E1">
        <w:rPr>
          <w:rFonts w:ascii="Courier New" w:hAnsi="Courier New" w:cs="Courier New"/>
          <w:sz w:val="20"/>
          <w:szCs w:val="20"/>
        </w:rPr>
        <w:t xml:space="preserve"> </w:t>
      </w:r>
      <w:r w:rsidR="00F73EFC">
        <w:rPr>
          <w:rFonts w:asciiTheme="majorHAnsi" w:hAnsiTheme="majorHAnsi" w:cstheme="majorHAnsi"/>
          <w:sz w:val="20"/>
          <w:szCs w:val="20"/>
        </w:rPr>
        <w:t>command.</w:t>
      </w:r>
      <w:r w:rsidR="00BF430F">
        <w:rPr>
          <w:rFonts w:asciiTheme="majorHAnsi" w:hAnsiTheme="majorHAnsi" w:cstheme="majorHAnsi"/>
          <w:sz w:val="20"/>
          <w:szCs w:val="20"/>
        </w:rPr>
        <w:t xml:space="preserve"> </w:t>
      </w:r>
      <w:r w:rsidR="003765D4" w:rsidRPr="00AC2502">
        <w:rPr>
          <w:rFonts w:asciiTheme="majorHAnsi" w:hAnsiTheme="majorHAnsi" w:cstheme="majorHAnsi"/>
          <w:sz w:val="20"/>
          <w:szCs w:val="20"/>
        </w:rPr>
        <w:t>URL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with the proteom</w:t>
      </w:r>
      <w:r w:rsidR="00AC2502">
        <w:rPr>
          <w:rFonts w:asciiTheme="majorHAnsi" w:hAnsiTheme="majorHAnsi" w:cstheme="majorHAnsi"/>
          <w:sz w:val="20"/>
          <w:szCs w:val="20"/>
        </w:rPr>
        <w:t>es</w:t>
      </w:r>
      <w:r w:rsidR="003765D4" w:rsidRPr="00AC2502">
        <w:rPr>
          <w:rFonts w:asciiTheme="majorHAnsi" w:hAnsiTheme="majorHAnsi" w:cstheme="majorHAnsi"/>
          <w:sz w:val="20"/>
          <w:szCs w:val="20"/>
        </w:rPr>
        <w:t>:</w:t>
      </w:r>
      <w:r w:rsidR="00AC2502" w:rsidRPr="00AC2502">
        <w:rPr>
          <w:rFonts w:asciiTheme="majorHAnsi" w:hAnsiTheme="majorHAnsi" w:cstheme="majorHAnsi"/>
          <w:sz w:val="20"/>
          <w:szCs w:val="20"/>
        </w:rPr>
        <w:t xml:space="preserve"> </w:t>
      </w:r>
      <w:hyperlink r:id="rId14" w:history="1">
        <w:r w:rsidR="00AC2502" w:rsidRPr="00AC2502">
          <w:rPr>
            <w:rStyle w:val="Hyperlink"/>
            <w:rFonts w:asciiTheme="majorHAnsi" w:eastAsiaTheme="minorEastAsia" w:hAnsiTheme="majorHAnsi" w:cstheme="majorHAnsi"/>
            <w:sz w:val="20"/>
            <w:szCs w:val="20"/>
          </w:rPr>
          <w:t>https://raw.githubusercontent.com/meringlab/Bio334/master/01_unix/exercises/data/proteomes.tar.gz</w:t>
        </w:r>
      </w:hyperlink>
    </w:p>
    <w:p w14:paraId="1E40EA0F" w14:textId="77777777" w:rsidR="00AC2502" w:rsidRPr="00AC2502" w:rsidRDefault="00AC2502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C83174A" w14:textId="7E177163" w:rsidR="00BF430F" w:rsidRPr="00BF430F" w:rsidRDefault="00BF430F">
      <w:pPr>
        <w:pStyle w:val="Normal1"/>
        <w:rPr>
          <w:rFonts w:asciiTheme="majorHAnsi" w:hAnsiTheme="majorHAnsi" w:cstheme="majorHAnsi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>tar</w:t>
      </w:r>
      <w:r w:rsidRPr="00BF430F">
        <w:rPr>
          <w:rFonts w:asciiTheme="majorHAnsi" w:hAnsiTheme="majorHAnsi" w:cstheme="majorHAnsi"/>
          <w:sz w:val="20"/>
          <w:szCs w:val="20"/>
        </w:rPr>
        <w:t xml:space="preserve"> command:</w:t>
      </w:r>
    </w:p>
    <w:p w14:paraId="16CCCE14" w14:textId="77777777" w:rsidR="00BF430F" w:rsidRDefault="00BF430F">
      <w:pPr>
        <w:pStyle w:val="Normal1"/>
      </w:pPr>
    </w:p>
    <w:p w14:paraId="4D2A700C" w14:textId="1F1B9ABE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$ tar </w:t>
      </w:r>
      <w:proofErr w:type="spellStart"/>
      <w:r>
        <w:rPr>
          <w:rFonts w:ascii="Courier New" w:eastAsia="Courier New" w:hAnsi="Courier New" w:cs="Courier New"/>
          <w:sz w:val="20"/>
        </w:rPr>
        <w:t>xzvf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r w:rsidR="00F73EFC">
        <w:rPr>
          <w:rFonts w:ascii="Courier New" w:eastAsia="Courier New" w:hAnsi="Courier New" w:cs="Courier New"/>
          <w:sz w:val="20"/>
        </w:rPr>
        <w:t>proteomes</w:t>
      </w:r>
      <w:r>
        <w:rPr>
          <w:rFonts w:ascii="Courier New" w:eastAsia="Courier New" w:hAnsi="Courier New" w:cs="Courier New"/>
          <w:sz w:val="20"/>
        </w:rPr>
        <w:t>.tar.gz</w:t>
      </w:r>
    </w:p>
    <w:p w14:paraId="453DFCB4" w14:textId="47D510B6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03BFE65" w14:textId="1B53CB0A" w:rsidR="00136298" w:rsidRPr="00556C66" w:rsidRDefault="00136298" w:rsidP="00136298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689B2588" wp14:editId="22FBBF21">
            <wp:extent cx="200025" cy="200025"/>
            <wp:effectExtent l="0" t="0" r="0" b="0"/>
            <wp:docPr id="5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6C66">
        <w:rPr>
          <w:rFonts w:asciiTheme="majorHAnsi" w:eastAsia="Courier New" w:hAnsiTheme="majorHAnsi" w:cstheme="majorHAnsi"/>
          <w:sz w:val="20"/>
        </w:rPr>
        <w:t xml:space="preserve">while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gzip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compresses one file</w:t>
      </w:r>
      <w:r w:rsidR="00556C66" w:rsidRPr="00556C66">
        <w:rPr>
          <w:rFonts w:asciiTheme="majorHAnsi" w:eastAsia="Courier New" w:hAnsiTheme="majorHAnsi" w:cstheme="majorHAnsi"/>
          <w:sz w:val="20"/>
        </w:rPr>
        <w:t>,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EE59E1">
        <w:rPr>
          <w:rFonts w:ascii="Courier New" w:eastAsia="Courier New" w:hAnsi="Courier New" w:cs="Courier New"/>
          <w:b/>
          <w:sz w:val="20"/>
        </w:rPr>
        <w:t>tar</w:t>
      </w:r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="00556C66" w:rsidRPr="00556C66">
        <w:rPr>
          <w:rFonts w:asciiTheme="majorHAnsi" w:eastAsia="Courier New" w:hAnsiTheme="majorHAnsi" w:cstheme="majorHAnsi"/>
          <w:sz w:val="20"/>
        </w:rPr>
        <w:t xml:space="preserve">on the other hand </w:t>
      </w:r>
      <w:r w:rsidRPr="00556C66">
        <w:rPr>
          <w:rFonts w:asciiTheme="majorHAnsi" w:eastAsia="Courier New" w:hAnsiTheme="majorHAnsi" w:cstheme="majorHAnsi"/>
          <w:sz w:val="20"/>
        </w:rPr>
        <w:t xml:space="preserve">is used to compress the whole directory structure and all the files in it. The arcane string </w:t>
      </w:r>
      <w:proofErr w:type="spellStart"/>
      <w:r w:rsidRPr="00EE59E1">
        <w:rPr>
          <w:rFonts w:ascii="Courier New" w:eastAsia="Courier New" w:hAnsi="Courier New" w:cs="Courier New"/>
          <w:b/>
          <w:sz w:val="20"/>
        </w:rPr>
        <w:t>xzvf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translates to </w:t>
      </w:r>
      <w:proofErr w:type="spellStart"/>
      <w:r w:rsidRPr="00556C66">
        <w:rPr>
          <w:rFonts w:asciiTheme="majorHAnsi" w:eastAsia="Courier New" w:hAnsiTheme="majorHAnsi" w:cstheme="majorHAnsi"/>
          <w:b/>
          <w:sz w:val="20"/>
        </w:rPr>
        <w:t>X</w:t>
      </w:r>
      <w:r w:rsidRPr="00556C66">
        <w:rPr>
          <w:rFonts w:asciiTheme="majorHAnsi" w:eastAsia="Courier New" w:hAnsiTheme="majorHAnsi" w:cstheme="majorHAnsi"/>
          <w:sz w:val="20"/>
        </w:rPr>
        <w:t>tract</w:t>
      </w:r>
      <w:proofErr w:type="spellEnd"/>
      <w:r w:rsidRPr="00556C66">
        <w:rPr>
          <w:rFonts w:asciiTheme="majorHAnsi" w:eastAsia="Courier New" w:hAnsiTheme="majorHAnsi" w:cstheme="majorHAnsi"/>
          <w:sz w:val="20"/>
        </w:rPr>
        <w:t xml:space="preserve"> </w:t>
      </w:r>
      <w:r w:rsidRPr="00556C66">
        <w:rPr>
          <w:rFonts w:asciiTheme="majorHAnsi" w:eastAsia="Courier New" w:hAnsiTheme="majorHAnsi" w:cstheme="majorHAnsi"/>
          <w:b/>
          <w:sz w:val="20"/>
        </w:rPr>
        <w:t>Z</w:t>
      </w:r>
      <w:r w:rsidRPr="00556C66">
        <w:rPr>
          <w:rFonts w:asciiTheme="majorHAnsi" w:eastAsia="Courier New" w:hAnsiTheme="majorHAnsi" w:cstheme="majorHAnsi"/>
          <w:sz w:val="20"/>
        </w:rPr>
        <w:t xml:space="preserve">ipped </w:t>
      </w:r>
      <w:r w:rsidRPr="00556C66">
        <w:rPr>
          <w:rFonts w:asciiTheme="majorHAnsi" w:eastAsia="Courier New" w:hAnsiTheme="majorHAnsi" w:cstheme="majorHAnsi"/>
          <w:b/>
          <w:sz w:val="20"/>
        </w:rPr>
        <w:t>V</w:t>
      </w:r>
      <w:r w:rsidRPr="00556C66">
        <w:rPr>
          <w:rFonts w:asciiTheme="majorHAnsi" w:eastAsia="Courier New" w:hAnsiTheme="majorHAnsi" w:cstheme="majorHAnsi"/>
          <w:sz w:val="20"/>
        </w:rPr>
        <w:t xml:space="preserve">isual </w:t>
      </w:r>
      <w:r w:rsidRPr="00556C66">
        <w:rPr>
          <w:rFonts w:asciiTheme="majorHAnsi" w:eastAsia="Courier New" w:hAnsiTheme="majorHAnsi" w:cstheme="majorHAnsi"/>
          <w:b/>
          <w:sz w:val="20"/>
        </w:rPr>
        <w:t>F</w:t>
      </w:r>
      <w:r w:rsidRPr="00556C66">
        <w:rPr>
          <w:rFonts w:asciiTheme="majorHAnsi" w:eastAsia="Courier New" w:hAnsiTheme="majorHAnsi" w:cstheme="majorHAnsi"/>
          <w:sz w:val="20"/>
        </w:rPr>
        <w:t>ile</w:t>
      </w:r>
      <w:r w:rsidR="00556C66">
        <w:rPr>
          <w:rFonts w:asciiTheme="majorHAnsi" w:eastAsia="Courier New" w:hAnsiTheme="majorHAnsi" w:cstheme="majorHAnsi"/>
          <w:sz w:val="20"/>
        </w:rPr>
        <w:t xml:space="preserve">, but is more commonly referred to as “Extract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Ze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</w:t>
      </w:r>
      <w:proofErr w:type="spellStart"/>
      <w:r w:rsidR="00556C66">
        <w:rPr>
          <w:rFonts w:asciiTheme="majorHAnsi" w:eastAsia="Courier New" w:hAnsiTheme="majorHAnsi" w:cstheme="majorHAnsi"/>
          <w:sz w:val="20"/>
        </w:rPr>
        <w:t>V</w:t>
      </w:r>
      <w:r w:rsidR="003B6A2A">
        <w:rPr>
          <w:rFonts w:asciiTheme="majorHAnsi" w:eastAsia="Courier New" w:hAnsiTheme="majorHAnsi" w:cstheme="majorHAnsi"/>
          <w:sz w:val="20"/>
        </w:rPr>
        <w:t>uck</w:t>
      </w:r>
      <w:r w:rsidR="00556C66">
        <w:rPr>
          <w:rFonts w:asciiTheme="majorHAnsi" w:eastAsia="Courier New" w:hAnsiTheme="majorHAnsi" w:cstheme="majorHAnsi"/>
          <w:sz w:val="20"/>
        </w:rPr>
        <w:t>ing</w:t>
      </w:r>
      <w:proofErr w:type="spellEnd"/>
      <w:r w:rsidR="00556C66">
        <w:rPr>
          <w:rFonts w:asciiTheme="majorHAnsi" w:eastAsia="Courier New" w:hAnsiTheme="majorHAnsi" w:cstheme="majorHAnsi"/>
          <w:sz w:val="20"/>
        </w:rPr>
        <w:t xml:space="preserve"> Files!”.</w:t>
      </w:r>
    </w:p>
    <w:p w14:paraId="53EEEE62" w14:textId="36B6059F" w:rsidR="00136298" w:rsidRDefault="00136298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166C227F" w14:textId="6C71C5EB" w:rsidR="00556C66" w:rsidRDefault="00556C66" w:rsidP="00556C66">
      <w:pPr>
        <w:pStyle w:val="Normal1"/>
        <w:rPr>
          <w:rFonts w:asciiTheme="majorHAnsi" w:eastAsia="Courier New" w:hAnsiTheme="majorHAnsi" w:cstheme="majorHAnsi"/>
          <w:sz w:val="20"/>
        </w:rPr>
      </w:pPr>
      <w:r w:rsidRPr="00556C66">
        <w:rPr>
          <w:rFonts w:asciiTheme="majorHAnsi" w:eastAsia="Courier New" w:hAnsiTheme="majorHAnsi" w:cstheme="majorHAnsi"/>
          <w:sz w:val="20"/>
        </w:rPr>
        <w:t xml:space="preserve">Enter the </w:t>
      </w:r>
      <w:r w:rsidR="00F73EFC">
        <w:rPr>
          <w:rFonts w:asciiTheme="majorHAnsi" w:eastAsia="Courier New" w:hAnsiTheme="majorHAnsi" w:cstheme="majorHAnsi"/>
          <w:sz w:val="20"/>
        </w:rPr>
        <w:t>proteomes</w:t>
      </w:r>
      <w:r w:rsidRPr="00556C66">
        <w:rPr>
          <w:rFonts w:asciiTheme="majorHAnsi" w:eastAsia="Courier New" w:hAnsiTheme="majorHAnsi" w:cstheme="majorHAnsi"/>
          <w:sz w:val="20"/>
        </w:rPr>
        <w:t xml:space="preserve"> directory</w:t>
      </w:r>
      <w:r>
        <w:rPr>
          <w:rFonts w:asciiTheme="majorHAnsi" w:eastAsia="Courier New" w:hAnsiTheme="majorHAnsi" w:cstheme="majorHAnsi"/>
          <w:sz w:val="20"/>
        </w:rPr>
        <w:t xml:space="preserve"> (</w:t>
      </w:r>
      <w:r w:rsidRPr="00EE59E1">
        <w:rPr>
          <w:rFonts w:ascii="Courier New" w:eastAsia="Courier New" w:hAnsi="Courier New" w:cs="Courier New"/>
          <w:b/>
          <w:sz w:val="20"/>
        </w:rPr>
        <w:t>cd</w:t>
      </w:r>
      <w:r w:rsidR="00A85C71">
        <w:rPr>
          <w:rFonts w:ascii="Courier New" w:eastAsia="Courier New" w:hAnsi="Courier New" w:cs="Courier New"/>
          <w:sz w:val="20"/>
        </w:rPr>
        <w:t xml:space="preserve"> </w:t>
      </w:r>
      <w:r w:rsidR="00A85C71" w:rsidRPr="00A85C71">
        <w:rPr>
          <w:rFonts w:asciiTheme="majorHAnsi" w:eastAsia="Courier New" w:hAnsiTheme="majorHAnsi" w:cstheme="majorHAnsi"/>
          <w:sz w:val="20"/>
        </w:rPr>
        <w:t>command</w:t>
      </w:r>
      <w:r>
        <w:rPr>
          <w:rFonts w:asciiTheme="majorHAnsi" w:eastAsia="Courier New" w:hAnsiTheme="majorHAnsi" w:cstheme="majorHAnsi"/>
          <w:sz w:val="20"/>
        </w:rPr>
        <w:t>)</w:t>
      </w:r>
    </w:p>
    <w:p w14:paraId="000265A7" w14:textId="77777777" w:rsidR="00556C66" w:rsidRDefault="00556C66" w:rsidP="00136298">
      <w:pPr>
        <w:pStyle w:val="Normal1"/>
        <w:rPr>
          <w:rFonts w:ascii="Courier New" w:eastAsia="Courier New" w:hAnsi="Courier New" w:cs="Courier New"/>
          <w:sz w:val="20"/>
        </w:rPr>
      </w:pPr>
    </w:p>
    <w:p w14:paraId="602C2B99" w14:textId="4E4BC5F6" w:rsidR="00136298" w:rsidRPr="00556C66" w:rsidRDefault="00F96936">
      <w:pPr>
        <w:pStyle w:val="Normal1"/>
        <w:rPr>
          <w:rFonts w:asciiTheme="majorHAnsi" w:eastAsia="Courier New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noProof/>
          <w:sz w:val="20"/>
          <w:szCs w:val="20"/>
        </w:rPr>
        <w:pict w14:anchorId="522EBF84">
          <v:shape id="image02.jpg" o:spid="_x0000_i1025" type="#_x0000_t75" alt="" style="width:15.05pt;height:15.05pt;visibility:visible;mso-wrap-style:square;mso-width-percent:0;mso-height-percent:0;mso-width-percent:0;mso-height-percent:0">
            <v:imagedata r:id="rId15" o:title=""/>
          </v:shape>
        </w:pict>
      </w:r>
      <w:r w:rsidR="00136298" w:rsidRPr="00136298">
        <w:rPr>
          <w:rFonts w:asciiTheme="majorHAnsi" w:hAnsiTheme="majorHAnsi" w:cstheme="majorHAnsi"/>
          <w:sz w:val="20"/>
          <w:szCs w:val="20"/>
        </w:rPr>
        <w:t xml:space="preserve"> Using the </w:t>
      </w:r>
      <w:proofErr w:type="gramStart"/>
      <w:r w:rsidR="0005282D" w:rsidRPr="00136298">
        <w:rPr>
          <w:rFonts w:asciiTheme="majorHAnsi" w:hAnsiTheme="majorHAnsi" w:cstheme="majorHAnsi"/>
          <w:sz w:val="20"/>
          <w:szCs w:val="20"/>
        </w:rPr>
        <w:t>command</w:t>
      </w:r>
      <w:r w:rsidR="0005282D">
        <w:rPr>
          <w:rFonts w:asciiTheme="majorHAnsi" w:hAnsiTheme="majorHAnsi" w:cstheme="majorHAnsi"/>
          <w:sz w:val="20"/>
          <w:szCs w:val="20"/>
        </w:rPr>
        <w:t>s</w:t>
      </w:r>
      <w:proofErr w:type="gramEnd"/>
      <w:r w:rsidR="00136298" w:rsidRPr="00136298">
        <w:rPr>
          <w:rFonts w:asciiTheme="majorHAnsi" w:hAnsiTheme="majorHAnsi" w:cstheme="majorHAnsi"/>
          <w:sz w:val="20"/>
          <w:szCs w:val="20"/>
        </w:rPr>
        <w:t xml:space="preserve"> you have learned print out the number of files in the directory.</w:t>
      </w:r>
    </w:p>
    <w:p w14:paraId="73CF7933" w14:textId="77777777" w:rsidR="00136298" w:rsidRDefault="00136298">
      <w:pPr>
        <w:pStyle w:val="Normal1"/>
      </w:pPr>
    </w:p>
    <w:p w14:paraId="387B74C1" w14:textId="53ED5164" w:rsidR="00EB0CDC" w:rsidRPr="00556C66" w:rsidRDefault="0005282D">
      <w:pPr>
        <w:pStyle w:val="Normal1"/>
        <w:rPr>
          <w:rFonts w:asciiTheme="majorHAnsi" w:hAnsiTheme="majorHAnsi" w:cstheme="majorHAnsi"/>
        </w:rPr>
      </w:pPr>
      <w:r w:rsidRPr="00136298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1ED202E" wp14:editId="60F878D9">
            <wp:extent cx="187325" cy="187325"/>
            <wp:effectExtent l="0" t="0" r="3175" b="3175"/>
            <wp:docPr id="58" name="image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7117" w:rsidRPr="00556C66">
        <w:rPr>
          <w:rFonts w:asciiTheme="majorHAnsi" w:hAnsiTheme="majorHAnsi" w:cstheme="majorHAnsi"/>
          <w:sz w:val="20"/>
        </w:rPr>
        <w:t>By u</w:t>
      </w:r>
      <w:r w:rsidR="00A85C71">
        <w:rPr>
          <w:rFonts w:asciiTheme="majorHAnsi" w:hAnsiTheme="majorHAnsi" w:cstheme="majorHAnsi"/>
          <w:sz w:val="20"/>
        </w:rPr>
        <w:t>tilizing</w:t>
      </w:r>
      <w:r w:rsidR="009A7117" w:rsidRPr="00556C66">
        <w:rPr>
          <w:rFonts w:asciiTheme="majorHAnsi" w:hAnsiTheme="majorHAnsi" w:cstheme="majorHAnsi"/>
          <w:sz w:val="20"/>
        </w:rPr>
        <w:t xml:space="preserve"> the same concept </w:t>
      </w:r>
      <w:r w:rsidR="00A85C71">
        <w:rPr>
          <w:rFonts w:asciiTheme="majorHAnsi" w:hAnsiTheme="majorHAnsi" w:cstheme="majorHAnsi"/>
          <w:sz w:val="20"/>
        </w:rPr>
        <w:t xml:space="preserve">of </w:t>
      </w:r>
      <w:r w:rsidR="009A7117" w:rsidRPr="00EE59E1">
        <w:rPr>
          <w:rFonts w:ascii="Courier New" w:hAnsi="Courier New" w:cs="Courier New"/>
          <w:b/>
          <w:sz w:val="20"/>
        </w:rPr>
        <w:t>for</w:t>
      </w:r>
      <w:r w:rsidR="009A7117" w:rsidRPr="00556C66">
        <w:rPr>
          <w:rFonts w:asciiTheme="majorHAnsi" w:hAnsiTheme="majorHAnsi" w:cstheme="majorHAnsi"/>
          <w:sz w:val="20"/>
        </w:rPr>
        <w:t xml:space="preserve"> loop from </w:t>
      </w:r>
      <w:r w:rsidR="008E2284" w:rsidRPr="00556C66">
        <w:rPr>
          <w:rFonts w:asciiTheme="majorHAnsi" w:hAnsiTheme="majorHAnsi" w:cstheme="majorHAnsi"/>
          <w:sz w:val="20"/>
        </w:rPr>
        <w:t xml:space="preserve">the previous </w:t>
      </w:r>
      <w:r w:rsidR="009A7117" w:rsidRPr="00556C66">
        <w:rPr>
          <w:rFonts w:asciiTheme="majorHAnsi" w:hAnsiTheme="majorHAnsi" w:cstheme="majorHAnsi"/>
          <w:sz w:val="20"/>
        </w:rPr>
        <w:t xml:space="preserve">exercise, can you try to </w:t>
      </w:r>
      <w:r w:rsidR="00F73EFC">
        <w:rPr>
          <w:rFonts w:asciiTheme="majorHAnsi" w:hAnsiTheme="majorHAnsi" w:cstheme="majorHAnsi"/>
          <w:sz w:val="20"/>
        </w:rPr>
        <w:t xml:space="preserve">create the shell script that </w:t>
      </w:r>
      <w:r w:rsidR="009A7117" w:rsidRPr="00556C66">
        <w:rPr>
          <w:rFonts w:asciiTheme="majorHAnsi" w:hAnsiTheme="majorHAnsi" w:cstheme="majorHAnsi"/>
          <w:sz w:val="20"/>
        </w:rPr>
        <w:t>iterate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over all </w:t>
      </w:r>
      <w:proofErr w:type="spellStart"/>
      <w:r w:rsidR="009A7117" w:rsidRPr="00556C66">
        <w:rPr>
          <w:rFonts w:asciiTheme="majorHAnsi" w:hAnsiTheme="majorHAnsi" w:cstheme="majorHAnsi"/>
          <w:sz w:val="20"/>
        </w:rPr>
        <w:t>fasta</w:t>
      </w:r>
      <w:proofErr w:type="spellEnd"/>
      <w:r w:rsidR="009A7117" w:rsidRPr="00556C66">
        <w:rPr>
          <w:rFonts w:asciiTheme="majorHAnsi" w:hAnsiTheme="majorHAnsi" w:cstheme="majorHAnsi"/>
          <w:sz w:val="20"/>
        </w:rPr>
        <w:t xml:space="preserve"> files in </w:t>
      </w:r>
      <w:r w:rsidR="00A85C71">
        <w:rPr>
          <w:rFonts w:asciiTheme="majorHAnsi" w:hAnsiTheme="majorHAnsi" w:cstheme="majorHAnsi"/>
          <w:sz w:val="20"/>
        </w:rPr>
        <w:t>the</w:t>
      </w:r>
      <w:r w:rsidR="009A7117" w:rsidRPr="00556C66">
        <w:rPr>
          <w:rFonts w:asciiTheme="majorHAnsi" w:hAnsiTheme="majorHAnsi" w:cstheme="majorHAnsi"/>
          <w:sz w:val="20"/>
        </w:rPr>
        <w:t xml:space="preserve"> directory, print their name</w:t>
      </w:r>
      <w:r w:rsidR="00F73EFC">
        <w:rPr>
          <w:rFonts w:asciiTheme="majorHAnsi" w:hAnsiTheme="majorHAnsi" w:cstheme="majorHAnsi"/>
          <w:sz w:val="20"/>
        </w:rPr>
        <w:t>s</w:t>
      </w:r>
      <w:r w:rsidR="009A7117" w:rsidRPr="00556C66">
        <w:rPr>
          <w:rFonts w:asciiTheme="majorHAnsi" w:hAnsiTheme="majorHAnsi" w:cstheme="majorHAnsi"/>
          <w:sz w:val="20"/>
        </w:rPr>
        <w:t xml:space="preserve"> and the number of sequences in each file?</w:t>
      </w:r>
    </w:p>
    <w:p w14:paraId="733AD0B3" w14:textId="77777777" w:rsidR="00EB0CDC" w:rsidRDefault="00EB0CDC">
      <w:pPr>
        <w:pStyle w:val="Normal1"/>
      </w:pPr>
    </w:p>
    <w:p w14:paraId="326552E5" w14:textId="36075CF1" w:rsidR="00EB0CDC" w:rsidRDefault="009A7117">
      <w:pPr>
        <w:pStyle w:val="Normal1"/>
        <w:rPr>
          <w:rFonts w:ascii="Courier New" w:eastAsia="Courier New" w:hAnsi="Courier New" w:cs="Courier New"/>
          <w:sz w:val="20"/>
        </w:rPr>
      </w:pPr>
      <w:r>
        <w:rPr>
          <w:noProof/>
          <w:lang w:val="en-GB" w:eastAsia="en-GB"/>
        </w:rPr>
        <w:drawing>
          <wp:inline distT="0" distB="0" distL="0" distR="0" wp14:anchorId="29FE3CE1" wp14:editId="19723EDC">
            <wp:extent cx="200025" cy="20002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Courier New" w:hAnsi="Courier New" w:cs="Courier New"/>
          <w:sz w:val="20"/>
        </w:rPr>
        <w:t xml:space="preserve">for filename in </w:t>
      </w:r>
      <w:proofErr w:type="gramStart"/>
      <w:r>
        <w:rPr>
          <w:rFonts w:ascii="Courier New" w:eastAsia="Courier New" w:hAnsi="Courier New" w:cs="Courier New"/>
          <w:sz w:val="20"/>
        </w:rPr>
        <w:t>*.fa</w:t>
      </w:r>
      <w:proofErr w:type="gramEnd"/>
    </w:p>
    <w:p w14:paraId="55F0B9DA" w14:textId="25AAC8C0" w:rsidR="00A85C71" w:rsidRDefault="00A85C71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675C232" wp14:editId="1EA7E9E8">
            <wp:extent cx="200025" cy="200025"/>
            <wp:effectExtent l="0" t="0" r="0" b="0"/>
            <wp:docPr id="5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You can put more than one command between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 and </w:t>
      </w:r>
      <w:r w:rsidRPr="00C14E92">
        <w:rPr>
          <w:rFonts w:ascii="Courier New" w:eastAsia="Courier New" w:hAnsi="Courier New" w:cs="Courier New"/>
          <w:b/>
          <w:sz w:val="20"/>
          <w:szCs w:val="20"/>
        </w:rPr>
        <w:t>done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, one line would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file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 xml:space="preserve">name, the other will print the </w:t>
      </w:r>
      <w:r w:rsidR="0005282D" w:rsidRPr="00C14E92">
        <w:rPr>
          <w:rFonts w:asciiTheme="majorHAnsi" w:eastAsia="Courier New" w:hAnsiTheme="majorHAnsi" w:cstheme="majorHAnsi"/>
          <w:sz w:val="20"/>
          <w:szCs w:val="20"/>
        </w:rPr>
        <w:t xml:space="preserve">sequence </w:t>
      </w:r>
      <w:r w:rsidRPr="00C14E92">
        <w:rPr>
          <w:rFonts w:asciiTheme="majorHAnsi" w:eastAsia="Courier New" w:hAnsiTheme="majorHAnsi" w:cstheme="majorHAnsi"/>
          <w:sz w:val="20"/>
          <w:szCs w:val="20"/>
        </w:rPr>
        <w:t>count.</w:t>
      </w:r>
      <w:r w:rsidR="0005282D"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14:paraId="777CBD93" w14:textId="621ED7D5" w:rsidR="00EB0CDC" w:rsidRDefault="00EB0CDC">
      <w:pPr>
        <w:pStyle w:val="Normal1"/>
      </w:pPr>
    </w:p>
    <w:p w14:paraId="544AE636" w14:textId="77777777" w:rsidR="00F73EFC" w:rsidRDefault="00F73EFC">
      <w:pPr>
        <w:pStyle w:val="Normal1"/>
      </w:pPr>
    </w:p>
    <w:p w14:paraId="0781B195" w14:textId="504DB656" w:rsidR="00EB0CDC" w:rsidRPr="0005282D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5282D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77483C5A" wp14:editId="2940533D">
            <wp:extent cx="190500" cy="190500"/>
            <wp:effectExtent l="0" t="0" r="0" b="0"/>
            <wp:docPr id="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82D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>
        <w:rPr>
          <w:rFonts w:asciiTheme="majorHAnsi" w:hAnsiTheme="majorHAnsi" w:cstheme="majorHAnsi"/>
          <w:b/>
          <w:sz w:val="28"/>
          <w:szCs w:val="28"/>
        </w:rPr>
        <w:t>8</w:t>
      </w:r>
      <w:r w:rsidRPr="0005282D">
        <w:rPr>
          <w:rFonts w:asciiTheme="majorHAnsi" w:hAnsiTheme="majorHAnsi" w:cstheme="majorHAnsi"/>
          <w:b/>
          <w:sz w:val="28"/>
          <w:szCs w:val="28"/>
        </w:rPr>
        <w:t>: exploring a FASTA format file</w:t>
      </w:r>
    </w:p>
    <w:p w14:paraId="15865A4D" w14:textId="77777777" w:rsidR="00EB0CDC" w:rsidRDefault="00EB0CDC">
      <w:pPr>
        <w:pStyle w:val="Normal1"/>
      </w:pPr>
    </w:p>
    <w:p w14:paraId="7F3BCEEC" w14:textId="595BBAC1" w:rsidR="003644F8" w:rsidRDefault="009A7117">
      <w:pPr>
        <w:pStyle w:val="Normal1"/>
        <w:rPr>
          <w:rFonts w:asciiTheme="majorHAnsi" w:hAnsiTheme="majorHAnsi" w:cstheme="majorHAnsi"/>
          <w:sz w:val="20"/>
        </w:rPr>
      </w:pPr>
      <w:proofErr w:type="spellStart"/>
      <w:r w:rsidRPr="0005282D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5282D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5282D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(</w:t>
      </w:r>
      <w:hyperlink r:id="rId16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www.dictybase.org</w:t>
        </w:r>
      </w:hyperlink>
      <w:r w:rsidRPr="0005282D">
        <w:rPr>
          <w:rFonts w:asciiTheme="majorHAnsi" w:hAnsiTheme="majorHAnsi" w:cstheme="majorHAnsi"/>
          <w:sz w:val="20"/>
        </w:rPr>
        <w:t xml:space="preserve">) is an interesting social amoeba and a </w:t>
      </w:r>
      <w:r w:rsidR="00C14E92" w:rsidRPr="0005282D">
        <w:rPr>
          <w:rFonts w:asciiTheme="majorHAnsi" w:hAnsiTheme="majorHAnsi" w:cstheme="majorHAnsi"/>
          <w:sz w:val="20"/>
        </w:rPr>
        <w:t>well-studied</w:t>
      </w:r>
      <w:r w:rsidRPr="0005282D">
        <w:rPr>
          <w:rFonts w:asciiTheme="majorHAnsi" w:hAnsiTheme="majorHAnsi" w:cstheme="majorHAnsi"/>
          <w:sz w:val="20"/>
        </w:rPr>
        <w:t xml:space="preserve"> model organism. The whole genome sequence is already availabl</w:t>
      </w:r>
      <w:r w:rsidR="0005282D">
        <w:rPr>
          <w:rFonts w:asciiTheme="majorHAnsi" w:hAnsiTheme="majorHAnsi" w:cstheme="majorHAnsi"/>
          <w:sz w:val="20"/>
        </w:rPr>
        <w:t xml:space="preserve">e </w:t>
      </w:r>
      <w:r w:rsidR="003644F8">
        <w:rPr>
          <w:rFonts w:asciiTheme="majorHAnsi" w:hAnsiTheme="majorHAnsi" w:cstheme="majorHAnsi"/>
          <w:sz w:val="20"/>
        </w:rPr>
        <w:t>here:</w:t>
      </w:r>
    </w:p>
    <w:p w14:paraId="00124E8A" w14:textId="77777777" w:rsidR="003644F8" w:rsidRDefault="00F96936" w:rsidP="003644F8">
      <w:pPr>
        <w:pStyle w:val="Normal1"/>
        <w:rPr>
          <w:rFonts w:asciiTheme="majorHAnsi" w:hAnsiTheme="majorHAnsi" w:cstheme="majorHAnsi"/>
          <w:sz w:val="20"/>
        </w:rPr>
      </w:pPr>
      <w:hyperlink r:id="rId17" w:history="1">
        <w:r w:rsidR="003644F8" w:rsidRPr="0059603C">
          <w:rPr>
            <w:rStyle w:val="Hyperlink"/>
            <w:rFonts w:asciiTheme="majorHAnsi" w:hAnsiTheme="majorHAnsi" w:cstheme="majorHAnsi"/>
            <w:sz w:val="20"/>
          </w:rPr>
          <w:t>https://raw.githubusercontent.com/meringlab/Bio334/master/01_unix/exercises/data/dd.tar.gz</w:t>
        </w:r>
      </w:hyperlink>
      <w:r w:rsidR="003644F8">
        <w:rPr>
          <w:rFonts w:asciiTheme="majorHAnsi" w:hAnsiTheme="majorHAnsi" w:cstheme="majorHAnsi"/>
          <w:sz w:val="20"/>
        </w:rPr>
        <w:t xml:space="preserve"> </w:t>
      </w:r>
    </w:p>
    <w:p w14:paraId="30298C8E" w14:textId="6E8E02A0" w:rsidR="003644F8" w:rsidRDefault="003644F8">
      <w:pPr>
        <w:pStyle w:val="Normal1"/>
        <w:rPr>
          <w:rFonts w:asciiTheme="majorHAnsi" w:hAnsiTheme="majorHAnsi" w:cstheme="majorHAnsi"/>
          <w:sz w:val="20"/>
        </w:rPr>
      </w:pPr>
    </w:p>
    <w:p w14:paraId="5E430626" w14:textId="10EE5CFF" w:rsidR="00EB0CDC" w:rsidRDefault="003644F8">
      <w:pPr>
        <w:pStyle w:val="Normal1"/>
        <w:rPr>
          <w:rFonts w:asciiTheme="majorHAnsi" w:hAnsiTheme="majorHAnsi" w:cstheme="majorHAnsi"/>
          <w:sz w:val="20"/>
        </w:rPr>
      </w:pPr>
      <w:r>
        <w:rPr>
          <w:rFonts w:asciiTheme="majorHAnsi" w:hAnsiTheme="majorHAnsi" w:cstheme="majorHAnsi"/>
          <w:sz w:val="20"/>
        </w:rPr>
        <w:t>D</w:t>
      </w:r>
      <w:r w:rsidR="0005282D">
        <w:rPr>
          <w:rFonts w:asciiTheme="majorHAnsi" w:hAnsiTheme="majorHAnsi" w:cstheme="majorHAnsi"/>
          <w:sz w:val="20"/>
        </w:rPr>
        <w:t xml:space="preserve">ownload the file with </w:t>
      </w:r>
      <w:r w:rsidR="0005282D" w:rsidRPr="00C14E92">
        <w:rPr>
          <w:rFonts w:ascii="Courier New" w:hAnsi="Courier New" w:cs="Courier New"/>
          <w:b/>
          <w:sz w:val="20"/>
        </w:rPr>
        <w:t>curl</w:t>
      </w:r>
      <w:r w:rsidR="0005282D">
        <w:rPr>
          <w:rFonts w:asciiTheme="majorHAnsi" w:hAnsiTheme="majorHAnsi" w:cstheme="majorHAnsi"/>
          <w:sz w:val="20"/>
        </w:rPr>
        <w:t xml:space="preserve"> and extract it with </w:t>
      </w:r>
      <w:r w:rsidR="0005282D" w:rsidRPr="00C14E92">
        <w:rPr>
          <w:rFonts w:ascii="Courier New" w:hAnsi="Courier New" w:cs="Courier New"/>
          <w:b/>
          <w:sz w:val="20"/>
        </w:rPr>
        <w:t>tar</w:t>
      </w:r>
      <w:r w:rsidR="009A7117" w:rsidRPr="0005282D">
        <w:rPr>
          <w:rFonts w:asciiTheme="majorHAnsi" w:hAnsiTheme="majorHAnsi" w:cstheme="majorHAnsi"/>
          <w:sz w:val="20"/>
        </w:rPr>
        <w:t>. The FASTA format is widely used in sequence distribution, see the description at</w:t>
      </w:r>
      <w:r w:rsidR="000F74A9">
        <w:rPr>
          <w:rFonts w:asciiTheme="majorHAnsi" w:hAnsiTheme="majorHAnsi" w:cstheme="majorHAnsi"/>
          <w:sz w:val="20"/>
        </w:rPr>
        <w:t xml:space="preserve">: </w:t>
      </w:r>
      <w:hyperlink r:id="rId18" w:history="1">
        <w:r w:rsidR="000F74A9" w:rsidRPr="0059603C">
          <w:rPr>
            <w:rStyle w:val="Hyperlink"/>
            <w:rFonts w:asciiTheme="majorHAnsi" w:hAnsiTheme="majorHAnsi" w:cstheme="majorHAnsi"/>
            <w:sz w:val="20"/>
          </w:rPr>
          <w:t>http://en.wikipedia.org/wiki/FASTA_format</w:t>
        </w:r>
      </w:hyperlink>
      <w:r w:rsidR="009A7117" w:rsidRPr="0005282D">
        <w:rPr>
          <w:rFonts w:asciiTheme="majorHAnsi" w:hAnsiTheme="majorHAnsi" w:cstheme="majorHAnsi"/>
          <w:sz w:val="20"/>
        </w:rPr>
        <w:t>.</w:t>
      </w:r>
    </w:p>
    <w:p w14:paraId="7EF68CCA" w14:textId="77777777" w:rsidR="0005282D" w:rsidRPr="0005282D" w:rsidRDefault="0005282D">
      <w:pPr>
        <w:pStyle w:val="Normal1"/>
        <w:rPr>
          <w:rFonts w:asciiTheme="majorHAnsi" w:hAnsiTheme="majorHAnsi" w:cstheme="majorHAnsi"/>
        </w:rPr>
      </w:pPr>
    </w:p>
    <w:p w14:paraId="4C4FD943" w14:textId="102B87A9" w:rsidR="00EB0CDC" w:rsidRPr="0005282D" w:rsidRDefault="0005282D">
      <w:pPr>
        <w:pStyle w:val="Normal1"/>
        <w:rPr>
          <w:rFonts w:asciiTheme="majorHAnsi" w:hAnsiTheme="majorHAnsi" w:cstheme="majorHAnsi"/>
        </w:rPr>
      </w:pPr>
      <w:r>
        <w:rPr>
          <w:noProof/>
          <w:lang w:val="en-GB" w:eastAsia="en-GB"/>
        </w:rPr>
        <w:drawing>
          <wp:inline distT="0" distB="0" distL="0" distR="0" wp14:anchorId="1D841291" wp14:editId="6EC91419">
            <wp:extent cx="190500" cy="190500"/>
            <wp:effectExtent l="0" t="0" r="0" b="0"/>
            <wp:docPr id="59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74A9">
        <w:rPr>
          <w:rFonts w:asciiTheme="majorHAnsi" w:hAnsiTheme="majorHAnsi" w:cstheme="majorHAnsi"/>
          <w:sz w:val="20"/>
        </w:rPr>
        <w:t xml:space="preserve">Explore the file using </w:t>
      </w:r>
      <w:r w:rsidR="000F74A9" w:rsidRPr="00C14E92">
        <w:rPr>
          <w:rFonts w:ascii="Courier New" w:hAnsi="Courier New" w:cs="Courier New"/>
          <w:b/>
          <w:sz w:val="20"/>
        </w:rPr>
        <w:t>less</w:t>
      </w:r>
      <w:r w:rsidR="000F74A9">
        <w:rPr>
          <w:rFonts w:asciiTheme="majorHAnsi" w:hAnsiTheme="majorHAnsi" w:cstheme="majorHAnsi"/>
          <w:sz w:val="20"/>
        </w:rPr>
        <w:t xml:space="preserve">. </w:t>
      </w:r>
      <w:r w:rsidR="009A7117" w:rsidRPr="0005282D">
        <w:rPr>
          <w:rFonts w:asciiTheme="majorHAnsi" w:hAnsiTheme="majorHAnsi" w:cstheme="majorHAnsi"/>
          <w:sz w:val="20"/>
        </w:rPr>
        <w:t xml:space="preserve">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to find out how many chromosomes are present in the file. Use </w:t>
      </w:r>
      <w:r w:rsidR="009A7117" w:rsidRPr="00C14E92">
        <w:rPr>
          <w:rFonts w:ascii="Courier New" w:hAnsi="Courier New" w:cs="Courier New"/>
          <w:b/>
          <w:sz w:val="20"/>
        </w:rPr>
        <w:t>grep</w:t>
      </w:r>
      <w:r w:rsidR="009A7117" w:rsidRPr="0005282D">
        <w:rPr>
          <w:rFonts w:asciiTheme="majorHAnsi" w:hAnsiTheme="majorHAnsi" w:cstheme="majorHAnsi"/>
          <w:sz w:val="20"/>
        </w:rPr>
        <w:t xml:space="preserve"> (</w:t>
      </w:r>
      <w:r w:rsidR="009A7117" w:rsidRPr="0005282D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23C61F75" wp14:editId="02B18C3F">
            <wp:extent cx="200025" cy="200025"/>
            <wp:effectExtent l="0" t="0" r="0" b="0"/>
            <wp:docPr id="2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C14E92">
        <w:rPr>
          <w:rFonts w:ascii="Courier New" w:hAnsi="Courier New" w:cs="Courier New"/>
          <w:b/>
          <w:sz w:val="20"/>
        </w:rPr>
        <w:t>-v</w:t>
      </w:r>
      <w:r w:rsidR="009A7117" w:rsidRPr="0005282D">
        <w:rPr>
          <w:rFonts w:asciiTheme="majorHAnsi" w:hAnsiTheme="majorHAnsi" w:cstheme="majorHAnsi"/>
          <w:sz w:val="20"/>
        </w:rPr>
        <w:t>) to only print out the genomic sequence. How large is the genome?</w:t>
      </w:r>
    </w:p>
    <w:p w14:paraId="2E4ECA0A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1FA9AE49" w14:textId="044AC4C5" w:rsidR="00EB0CDC" w:rsidRPr="0005282D" w:rsidRDefault="009A7117">
      <w:pPr>
        <w:pStyle w:val="Normal1"/>
        <w:rPr>
          <w:rFonts w:asciiTheme="majorHAnsi" w:hAnsiTheme="majorHAnsi" w:cstheme="majorHAnsi"/>
        </w:rPr>
      </w:pPr>
      <w:r w:rsidRPr="0005282D">
        <w:rPr>
          <w:rFonts w:asciiTheme="majorHAnsi" w:hAnsiTheme="majorHAnsi" w:cstheme="majorHAnsi"/>
          <w:sz w:val="20"/>
        </w:rPr>
        <w:t>Now look at the RNA-</w:t>
      </w:r>
      <w:proofErr w:type="spellStart"/>
      <w:r w:rsidRPr="0005282D">
        <w:rPr>
          <w:rFonts w:asciiTheme="majorHAnsi" w:hAnsiTheme="majorHAnsi" w:cstheme="majorHAnsi"/>
          <w:sz w:val="20"/>
        </w:rPr>
        <w:t>seq</w:t>
      </w:r>
      <w:proofErr w:type="spellEnd"/>
      <w:r w:rsidRPr="0005282D">
        <w:rPr>
          <w:rFonts w:asciiTheme="majorHAnsi" w:hAnsiTheme="majorHAnsi" w:cstheme="majorHAnsi"/>
          <w:sz w:val="20"/>
        </w:rPr>
        <w:t xml:space="preserve"> data sample stored in the </w:t>
      </w:r>
      <w:proofErr w:type="spellStart"/>
      <w:proofErr w:type="gramStart"/>
      <w:r w:rsidRPr="0005282D">
        <w:rPr>
          <w:rFonts w:asciiTheme="majorHAnsi" w:eastAsia="Courier New" w:hAnsiTheme="majorHAnsi" w:cstheme="majorHAnsi"/>
          <w:sz w:val="20"/>
        </w:rPr>
        <w:t>rnaseq.fast</w:t>
      </w:r>
      <w:r w:rsidR="00354340">
        <w:rPr>
          <w:rFonts w:asciiTheme="majorHAnsi" w:eastAsia="Courier New" w:hAnsiTheme="majorHAnsi" w:cstheme="majorHAnsi"/>
          <w:sz w:val="20"/>
        </w:rPr>
        <w:t>q</w:t>
      </w:r>
      <w:proofErr w:type="spellEnd"/>
      <w:proofErr w:type="gramEnd"/>
      <w:r w:rsidRPr="0005282D">
        <w:rPr>
          <w:rFonts w:asciiTheme="majorHAnsi" w:hAnsiTheme="majorHAnsi" w:cstheme="majorHAnsi"/>
          <w:sz w:val="20"/>
        </w:rPr>
        <w:t xml:space="preserve"> file. This file includes qualities for each nucleotide (see FASTQ description at </w:t>
      </w:r>
      <w:hyperlink r:id="rId19">
        <w:r w:rsidRPr="0005282D">
          <w:rPr>
            <w:rFonts w:asciiTheme="majorHAnsi" w:hAnsiTheme="majorHAnsi" w:cstheme="majorHAnsi"/>
            <w:color w:val="1155CC"/>
            <w:sz w:val="20"/>
            <w:u w:val="single"/>
          </w:rPr>
          <w:t>http://en.wikipedia.org/wiki/FASTQ_format</w:t>
        </w:r>
      </w:hyperlink>
      <w:r w:rsidRPr="0005282D">
        <w:rPr>
          <w:rFonts w:asciiTheme="majorHAnsi" w:hAnsiTheme="majorHAnsi" w:cstheme="majorHAnsi"/>
          <w:sz w:val="20"/>
        </w:rPr>
        <w:t>).</w:t>
      </w:r>
    </w:p>
    <w:p w14:paraId="4B8FF964" w14:textId="77777777" w:rsidR="00EB0CDC" w:rsidRPr="0005282D" w:rsidRDefault="00EB0CDC">
      <w:pPr>
        <w:pStyle w:val="Normal1"/>
        <w:rPr>
          <w:rFonts w:asciiTheme="majorHAnsi" w:hAnsiTheme="majorHAnsi" w:cstheme="majorHAnsi"/>
        </w:rPr>
      </w:pPr>
    </w:p>
    <w:p w14:paraId="6D5F471E" w14:textId="77777777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05DFDF6" wp14:editId="60E4C599">
            <wp:extent cx="190500" cy="190500"/>
            <wp:effectExtent l="0" t="0" r="0" b="0"/>
            <wp:docPr id="2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How many reads are in the file?</w:t>
      </w:r>
    </w:p>
    <w:p w14:paraId="7B384946" w14:textId="64D41F5D" w:rsidR="00EB0CDC" w:rsidRDefault="00EB0CDC">
      <w:pPr>
        <w:pStyle w:val="Normal1"/>
      </w:pPr>
    </w:p>
    <w:p w14:paraId="38C42846" w14:textId="77777777" w:rsidR="00834B74" w:rsidRDefault="00834B74">
      <w:pPr>
        <w:pStyle w:val="Normal1"/>
      </w:pPr>
    </w:p>
    <w:p w14:paraId="395FFA8A" w14:textId="716AC9CD" w:rsidR="00EB0CDC" w:rsidRPr="000F74A9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F74A9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437D5978" wp14:editId="3ADE3719">
            <wp:extent cx="190500" cy="190500"/>
            <wp:effectExtent l="0" t="0" r="0" b="0"/>
            <wp:docPr id="15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52A" w:rsidRPr="000F74A9">
        <w:rPr>
          <w:rFonts w:asciiTheme="majorHAnsi" w:hAnsiTheme="majorHAnsi" w:cstheme="majorHAnsi"/>
          <w:b/>
          <w:sz w:val="28"/>
          <w:szCs w:val="28"/>
        </w:rPr>
        <w:t xml:space="preserve">Exercise </w:t>
      </w:r>
      <w:r w:rsidR="000F74A9" w:rsidRPr="000F74A9">
        <w:rPr>
          <w:rFonts w:asciiTheme="majorHAnsi" w:hAnsiTheme="majorHAnsi" w:cstheme="majorHAnsi"/>
          <w:b/>
          <w:sz w:val="28"/>
          <w:szCs w:val="28"/>
        </w:rPr>
        <w:t>9</w:t>
      </w:r>
      <w:r w:rsidRPr="000F74A9">
        <w:rPr>
          <w:rFonts w:asciiTheme="majorHAnsi" w:hAnsiTheme="majorHAnsi" w:cstheme="majorHAnsi"/>
          <w:b/>
          <w:sz w:val="28"/>
          <w:szCs w:val="28"/>
        </w:rPr>
        <w:t xml:space="preserve">: searching for short sequences in the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F74A9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F74A9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F74A9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321B6091" w14:textId="77777777" w:rsidR="00EB0CDC" w:rsidRDefault="00EB0CDC">
      <w:pPr>
        <w:pStyle w:val="Normal1"/>
      </w:pPr>
    </w:p>
    <w:p w14:paraId="5F546BBF" w14:textId="6FCA95C8" w:rsidR="00EB0CDC" w:rsidRDefault="009A7117">
      <w:pPr>
        <w:pStyle w:val="Normal1"/>
      </w:pPr>
      <w:r>
        <w:rPr>
          <w:noProof/>
          <w:lang w:val="en-GB" w:eastAsia="en-GB"/>
        </w:rPr>
        <w:drawing>
          <wp:inline distT="0" distB="0" distL="0" distR="0" wp14:anchorId="79F48023" wp14:editId="33E4B88D">
            <wp:extent cx="190500" cy="190500"/>
            <wp:effectExtent l="0" t="0" r="0" b="0"/>
            <wp:docPr id="16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Is </w:t>
      </w:r>
      <w:r w:rsidR="00B76C09">
        <w:rPr>
          <w:rFonts w:asciiTheme="majorHAnsi" w:hAnsiTheme="majorHAnsi" w:cstheme="majorHAnsi"/>
          <w:sz w:val="20"/>
        </w:rPr>
        <w:t xml:space="preserve">the </w:t>
      </w:r>
      <w:r w:rsidR="00B76C09" w:rsidRPr="00AD11DB">
        <w:rPr>
          <w:rFonts w:asciiTheme="majorHAnsi" w:hAnsiTheme="majorHAnsi" w:cstheme="majorHAnsi"/>
          <w:sz w:val="20"/>
        </w:rPr>
        <w:t>sequence "</w:t>
      </w:r>
      <w:r w:rsidR="00AD11DB" w:rsidRPr="00AD11DB">
        <w:rPr>
          <w:rFonts w:asciiTheme="majorHAnsi" w:hAnsiTheme="majorHAnsi" w:cstheme="majorHAnsi"/>
          <w:sz w:val="20"/>
        </w:rPr>
        <w:t>AAAAAGAGATACAT"</w:t>
      </w:r>
      <w:r w:rsidRPr="00AD11DB">
        <w:rPr>
          <w:rFonts w:asciiTheme="majorHAnsi" w:hAnsiTheme="majorHAnsi" w:cstheme="majorHAnsi"/>
          <w:sz w:val="20"/>
        </w:rPr>
        <w:t xml:space="preserve"> present</w:t>
      </w:r>
      <w:r w:rsidRPr="000F74A9">
        <w:rPr>
          <w:rFonts w:asciiTheme="majorHAnsi" w:hAnsiTheme="majorHAnsi" w:cstheme="majorHAnsi"/>
          <w:sz w:val="20"/>
        </w:rPr>
        <w:t xml:space="preserve"> in the DD genome</w:t>
      </w:r>
      <w:r>
        <w:rPr>
          <w:sz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>/</w:t>
      </w:r>
      <w:proofErr w:type="spell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r>
        <w:rPr>
          <w:sz w:val="20"/>
        </w:rPr>
        <w:t>)?</w:t>
      </w:r>
    </w:p>
    <w:p w14:paraId="44B66CC2" w14:textId="77777777" w:rsidR="00EB0CDC" w:rsidRDefault="00EB0CDC">
      <w:pPr>
        <w:pStyle w:val="Normal1"/>
      </w:pPr>
    </w:p>
    <w:p w14:paraId="2577174F" w14:textId="0B99A9C5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6888BA2F" wp14:editId="605B896B">
            <wp:extent cx="200025" cy="200025"/>
            <wp:effectExtent l="0" t="0" r="0" b="0"/>
            <wp:docPr id="2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 use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 xml:space="preserve"> to find ou</w:t>
      </w:r>
      <w:r w:rsidR="000F74A9">
        <w:rPr>
          <w:rFonts w:asciiTheme="majorHAnsi" w:hAnsiTheme="majorHAnsi" w:cstheme="majorHAnsi"/>
          <w:sz w:val="20"/>
        </w:rPr>
        <w:t>t</w:t>
      </w:r>
    </w:p>
    <w:p w14:paraId="64C5FA74" w14:textId="2112913B" w:rsidR="00EB0CDC" w:rsidRPr="000A748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1E04955" w14:textId="769A8739" w:rsidR="000F74A9" w:rsidRPr="000A748E" w:rsidRDefault="000A748E" w:rsidP="000F74A9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0A748E">
        <w:rPr>
          <w:rFonts w:asciiTheme="majorHAnsi" w:hAnsiTheme="majorHAnsi" w:cstheme="majorHAnsi"/>
          <w:sz w:val="20"/>
          <w:szCs w:val="20"/>
        </w:rPr>
        <w:t>In the virtual environment we have installed a software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called </w:t>
      </w:r>
      <w:r w:rsidR="000F74A9" w:rsidRPr="00834B74">
        <w:rPr>
          <w:rFonts w:ascii="Courier New" w:hAnsi="Courier New" w:cs="Courier New"/>
          <w:b/>
          <w:sz w:val="20"/>
          <w:szCs w:val="20"/>
        </w:rPr>
        <w:t>bowtie2</w:t>
      </w:r>
      <w:r w:rsidR="000F74A9" w:rsidRPr="000A748E">
        <w:rPr>
          <w:rFonts w:asciiTheme="majorHAnsi" w:hAnsiTheme="majorHAnsi" w:cstheme="majorHAnsi"/>
          <w:sz w:val="20"/>
          <w:szCs w:val="20"/>
        </w:rPr>
        <w:t>. Bowtie2 is a short-sequence read aligner (e.g. 150</w:t>
      </w:r>
      <w:r w:rsidR="00E36788">
        <w:rPr>
          <w:rFonts w:asciiTheme="majorHAnsi" w:hAnsiTheme="majorHAnsi" w:cstheme="majorHAnsi"/>
          <w:sz w:val="20"/>
          <w:szCs w:val="20"/>
        </w:rPr>
        <w:t xml:space="preserve"> </w:t>
      </w:r>
      <w:r w:rsidR="000F74A9" w:rsidRPr="000A748E">
        <w:rPr>
          <w:rFonts w:asciiTheme="majorHAnsi" w:hAnsiTheme="majorHAnsi" w:cstheme="majorHAnsi"/>
          <w:sz w:val="20"/>
          <w:szCs w:val="20"/>
        </w:rPr>
        <w:t>n</w:t>
      </w:r>
      <w:r w:rsidR="00E36788">
        <w:rPr>
          <w:rFonts w:asciiTheme="majorHAnsi" w:hAnsiTheme="majorHAnsi" w:cstheme="majorHAnsi"/>
          <w:sz w:val="20"/>
          <w:szCs w:val="20"/>
        </w:rPr>
        <w:t>ucleotides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long). It aligns the sequences to the referenc</w:t>
      </w:r>
      <w:r w:rsidRPr="000A748E">
        <w:rPr>
          <w:rFonts w:asciiTheme="majorHAnsi" w:hAnsiTheme="majorHAnsi" w:cstheme="majorHAnsi"/>
          <w:sz w:val="20"/>
          <w:szCs w:val="20"/>
        </w:rPr>
        <w:t>e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genome, it’s fast, memory efficient </w:t>
      </w:r>
      <w:r w:rsidR="00C577FA" w:rsidRPr="000A748E">
        <w:rPr>
          <w:rFonts w:asciiTheme="majorHAnsi" w:hAnsiTheme="majorHAnsi" w:cstheme="majorHAnsi"/>
          <w:sz w:val="20"/>
          <w:szCs w:val="20"/>
        </w:rPr>
        <w:t>and supports</w:t>
      </w:r>
      <w:r w:rsidR="000F74A9" w:rsidRPr="000A748E">
        <w:rPr>
          <w:rFonts w:asciiTheme="majorHAnsi" w:hAnsiTheme="majorHAnsi" w:cstheme="majorHAnsi"/>
          <w:sz w:val="20"/>
          <w:szCs w:val="20"/>
        </w:rPr>
        <w:t xml:space="preserve"> mismatches.</w:t>
      </w:r>
    </w:p>
    <w:p w14:paraId="1A1A5725" w14:textId="77777777" w:rsidR="000F74A9" w:rsidRPr="000F74A9" w:rsidRDefault="000F74A9">
      <w:pPr>
        <w:pStyle w:val="Normal1"/>
        <w:rPr>
          <w:rFonts w:asciiTheme="majorHAnsi" w:hAnsiTheme="majorHAnsi" w:cstheme="majorHAnsi"/>
        </w:rPr>
      </w:pPr>
    </w:p>
    <w:p w14:paraId="1A261C4B" w14:textId="2D9DABAC" w:rsidR="00EB0CDC" w:rsidRPr="000F74A9" w:rsidRDefault="00615B3D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* </w:t>
      </w:r>
      <w:r w:rsidR="009A7117" w:rsidRPr="000F74A9">
        <w:rPr>
          <w:rFonts w:asciiTheme="majorHAnsi" w:hAnsiTheme="majorHAnsi" w:cstheme="majorHAnsi"/>
          <w:sz w:val="20"/>
        </w:rPr>
        <w:t xml:space="preserve">You can also use </w:t>
      </w:r>
      <w:r w:rsidR="009A7117" w:rsidRPr="00C14E92">
        <w:rPr>
          <w:rFonts w:ascii="Courier New" w:hAnsi="Courier New" w:cs="Courier New"/>
          <w:b/>
          <w:sz w:val="20"/>
        </w:rPr>
        <w:t>bowtie2</w:t>
      </w:r>
      <w:r w:rsidR="009A7117" w:rsidRPr="000F74A9">
        <w:rPr>
          <w:rFonts w:asciiTheme="majorHAnsi" w:hAnsiTheme="majorHAnsi" w:cstheme="majorHAnsi"/>
          <w:sz w:val="20"/>
        </w:rPr>
        <w:t>. First build the index of the DD reference genome. The format is</w:t>
      </w:r>
      <w:r w:rsidR="009A7117">
        <w:rPr>
          <w:sz w:val="20"/>
        </w:rPr>
        <w:t>: “</w:t>
      </w:r>
      <w:r w:rsidR="009A7117">
        <w:rPr>
          <w:rFonts w:ascii="Courier New" w:eastAsia="Courier New" w:hAnsi="Courier New" w:cs="Courier New"/>
          <w:sz w:val="20"/>
        </w:rPr>
        <w:t>bowtie2-build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fasta_file</w:t>
      </w:r>
      <w:proofErr w:type="spellEnd"/>
      <w:r w:rsidR="009A7117">
        <w:rPr>
          <w:rFonts w:ascii="Courier New" w:eastAsia="Courier New" w:hAnsi="Courier New" w:cs="Courier New"/>
          <w:sz w:val="20"/>
        </w:rPr>
        <w:t>&gt; &lt;</w:t>
      </w:r>
      <w:proofErr w:type="spellStart"/>
      <w:r w:rsidR="009A7117">
        <w:rPr>
          <w:rFonts w:ascii="Courier New" w:eastAsia="Courier New" w:hAnsi="Courier New" w:cs="Courier New"/>
          <w:sz w:val="20"/>
        </w:rPr>
        <w:t>custom_index_name</w:t>
      </w:r>
      <w:proofErr w:type="spellEnd"/>
      <w:r w:rsidR="009A7117">
        <w:rPr>
          <w:rFonts w:ascii="Courier New" w:eastAsia="Courier New" w:hAnsi="Courier New" w:cs="Courier New"/>
          <w:sz w:val="20"/>
        </w:rPr>
        <w:t>&gt;”</w:t>
      </w:r>
      <w:r w:rsidR="009A7117">
        <w:rPr>
          <w:sz w:val="20"/>
        </w:rPr>
        <w:t xml:space="preserve">. </w:t>
      </w:r>
      <w:r w:rsidR="009A7117" w:rsidRPr="000F74A9">
        <w:rPr>
          <w:rFonts w:asciiTheme="majorHAnsi" w:hAnsiTheme="majorHAnsi" w:cstheme="majorHAnsi"/>
          <w:sz w:val="20"/>
        </w:rPr>
        <w:t xml:space="preserve">In the </w:t>
      </w:r>
      <w:proofErr w:type="spellStart"/>
      <w:r w:rsidR="009A7117" w:rsidRPr="000F74A9">
        <w:rPr>
          <w:rFonts w:asciiTheme="majorHAnsi" w:hAnsiTheme="majorHAnsi" w:cstheme="majorHAnsi"/>
          <w:sz w:val="20"/>
        </w:rPr>
        <w:t>dd</w:t>
      </w:r>
      <w:proofErr w:type="spellEnd"/>
      <w:r w:rsidR="009A7117" w:rsidRPr="000F74A9">
        <w:rPr>
          <w:rFonts w:asciiTheme="majorHAnsi" w:hAnsiTheme="majorHAnsi" w:cstheme="majorHAnsi"/>
          <w:sz w:val="20"/>
        </w:rPr>
        <w:t xml:space="preserve"> folder, you could use:</w:t>
      </w:r>
    </w:p>
    <w:p w14:paraId="43182F28" w14:textId="77777777" w:rsidR="00EB0CDC" w:rsidRDefault="00EB0CDC">
      <w:pPr>
        <w:pStyle w:val="Normal1"/>
      </w:pPr>
    </w:p>
    <w:p w14:paraId="11D5D711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dd.fasta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</w:p>
    <w:p w14:paraId="53A8703B" w14:textId="77777777" w:rsidR="00EB0CDC" w:rsidRDefault="00EB0CDC">
      <w:pPr>
        <w:pStyle w:val="Normal1"/>
      </w:pPr>
    </w:p>
    <w:p w14:paraId="7FE66517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>Once the index is created (you do this only once for each reference genome, i.e. each FASTA file), you align one read (sequence) to the genome by typing:</w:t>
      </w:r>
    </w:p>
    <w:p w14:paraId="44C12582" w14:textId="77777777" w:rsidR="00EB0CDC" w:rsidRDefault="00EB0CDC">
      <w:pPr>
        <w:pStyle w:val="Normal1"/>
      </w:pPr>
    </w:p>
    <w:p w14:paraId="40C8B355" w14:textId="73B79D80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-ac AAAAAGAGATACAT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6E94AC2D" w14:textId="77777777" w:rsidR="00EB0CDC" w:rsidRDefault="00EB0CDC">
      <w:pPr>
        <w:pStyle w:val="Normal1"/>
      </w:pPr>
    </w:p>
    <w:p w14:paraId="589E348E" w14:textId="110201C9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sz w:val="20"/>
        </w:rPr>
        <w:t xml:space="preserve">Explore the SAM results file with </w:t>
      </w:r>
      <w:r w:rsidRPr="00C14E92">
        <w:rPr>
          <w:rFonts w:ascii="Courier New" w:eastAsia="Courier New" w:hAnsi="Courier New" w:cs="Courier New"/>
          <w:b/>
          <w:sz w:val="20"/>
        </w:rPr>
        <w:t>less -S</w:t>
      </w:r>
      <w:r w:rsidRPr="000F74A9">
        <w:rPr>
          <w:rFonts w:asciiTheme="majorHAnsi" w:hAnsiTheme="majorHAnsi" w:cstheme="majorHAnsi"/>
          <w:sz w:val="20"/>
        </w:rPr>
        <w:t>. The parameter “-S” prevents line wraps, so you can see one alignment per line.</w:t>
      </w:r>
    </w:p>
    <w:p w14:paraId="48530F51" w14:textId="77777777" w:rsidR="00EB0CDC" w:rsidRDefault="00EB0CDC">
      <w:pPr>
        <w:pStyle w:val="Normal1"/>
      </w:pPr>
    </w:p>
    <w:p w14:paraId="357F6733" w14:textId="77777777" w:rsidR="00EB0CDC" w:rsidRPr="000F74A9" w:rsidRDefault="009A7117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2B3C0BD" wp14:editId="34F5D798">
            <wp:extent cx="190500" cy="190500"/>
            <wp:effectExtent l="0" t="0" r="0" b="0"/>
            <wp:docPr id="25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4A9">
        <w:rPr>
          <w:rFonts w:asciiTheme="majorHAnsi" w:hAnsiTheme="majorHAnsi" w:cstheme="majorHAnsi"/>
          <w:sz w:val="20"/>
        </w:rPr>
        <w:t xml:space="preserve">Does </w:t>
      </w:r>
      <w:r w:rsidRPr="00C14E92">
        <w:rPr>
          <w:rFonts w:ascii="Courier New" w:hAnsi="Courier New" w:cs="Courier New"/>
          <w:b/>
          <w:sz w:val="20"/>
        </w:rPr>
        <w:t>bowtie2</w:t>
      </w:r>
      <w:r w:rsidRPr="000F74A9">
        <w:rPr>
          <w:rFonts w:asciiTheme="majorHAnsi" w:hAnsiTheme="majorHAnsi" w:cstheme="majorHAnsi"/>
          <w:sz w:val="20"/>
        </w:rPr>
        <w:t xml:space="preserve"> find more alignments compared to </w:t>
      </w:r>
      <w:r w:rsidRPr="00C14E92">
        <w:rPr>
          <w:rFonts w:ascii="Courier New" w:hAnsi="Courier New" w:cs="Courier New"/>
          <w:b/>
          <w:sz w:val="20"/>
        </w:rPr>
        <w:t>grep</w:t>
      </w:r>
      <w:r w:rsidRPr="000F74A9">
        <w:rPr>
          <w:rFonts w:asciiTheme="majorHAnsi" w:hAnsiTheme="majorHAnsi" w:cstheme="majorHAnsi"/>
          <w:sz w:val="20"/>
        </w:rPr>
        <w:t>? Why could that be?</w:t>
      </w:r>
    </w:p>
    <w:p w14:paraId="73A6E205" w14:textId="77935163" w:rsidR="00EB0CDC" w:rsidRDefault="00EB0CDC">
      <w:pPr>
        <w:pStyle w:val="Normal1"/>
      </w:pPr>
    </w:p>
    <w:p w14:paraId="69A63BBF" w14:textId="77777777" w:rsidR="00834B74" w:rsidRDefault="00834B74">
      <w:pPr>
        <w:pStyle w:val="Normal1"/>
      </w:pPr>
    </w:p>
    <w:p w14:paraId="6439D97E" w14:textId="0D542DB9" w:rsidR="00EB0CDC" w:rsidRPr="000A748E" w:rsidRDefault="009A7117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565CC041" wp14:editId="3F4855E1">
            <wp:extent cx="190500" cy="190500"/>
            <wp:effectExtent l="0" t="0" r="0" b="0"/>
            <wp:docPr id="13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2EDE" w:rsidRPr="000A748E">
        <w:rPr>
          <w:rFonts w:asciiTheme="majorHAnsi" w:hAnsiTheme="majorHAnsi" w:cstheme="majorHAnsi"/>
          <w:b/>
          <w:sz w:val="28"/>
          <w:szCs w:val="28"/>
        </w:rPr>
        <w:t xml:space="preserve"> Exercise 1</w:t>
      </w:r>
      <w:r w:rsidR="000A748E" w:rsidRPr="000A748E">
        <w:rPr>
          <w:rFonts w:asciiTheme="majorHAnsi" w:hAnsiTheme="majorHAnsi" w:cstheme="majorHAnsi"/>
          <w:b/>
          <w:sz w:val="28"/>
          <w:szCs w:val="28"/>
        </w:rPr>
        <w:t>0</w:t>
      </w:r>
      <w:r w:rsidRPr="000A748E">
        <w:rPr>
          <w:rFonts w:asciiTheme="majorHAnsi" w:hAnsiTheme="majorHAnsi" w:cstheme="majorHAnsi"/>
          <w:b/>
          <w:sz w:val="28"/>
          <w:szCs w:val="28"/>
        </w:rPr>
        <w:t>: alignment of RNA-</w:t>
      </w:r>
      <w:proofErr w:type="spellStart"/>
      <w:r w:rsidRPr="000A748E">
        <w:rPr>
          <w:rFonts w:asciiTheme="majorHAnsi" w:hAnsiTheme="majorHAnsi" w:cstheme="majorHAnsi"/>
          <w:b/>
          <w:sz w:val="28"/>
          <w:szCs w:val="28"/>
        </w:rPr>
        <w:t>seq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sample reads to the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Dictyostelium</w:t>
      </w:r>
      <w:proofErr w:type="spellEnd"/>
      <w:r w:rsidRPr="000A748E">
        <w:rPr>
          <w:rFonts w:asciiTheme="majorHAnsi" w:hAnsiTheme="majorHAnsi" w:cstheme="majorHAnsi"/>
          <w:b/>
          <w:i/>
          <w:sz w:val="28"/>
          <w:szCs w:val="28"/>
        </w:rPr>
        <w:t xml:space="preserve"> </w:t>
      </w:r>
      <w:proofErr w:type="spellStart"/>
      <w:r w:rsidRPr="000A748E">
        <w:rPr>
          <w:rFonts w:asciiTheme="majorHAnsi" w:hAnsiTheme="majorHAnsi" w:cstheme="majorHAnsi"/>
          <w:b/>
          <w:i/>
          <w:sz w:val="28"/>
          <w:szCs w:val="28"/>
        </w:rPr>
        <w:t>discoideum</w:t>
      </w:r>
      <w:proofErr w:type="spellEnd"/>
      <w:r w:rsidRPr="000A748E">
        <w:rPr>
          <w:rFonts w:asciiTheme="majorHAnsi" w:hAnsiTheme="majorHAnsi" w:cstheme="majorHAnsi"/>
          <w:b/>
          <w:sz w:val="28"/>
          <w:szCs w:val="28"/>
        </w:rPr>
        <w:t xml:space="preserve"> genome</w:t>
      </w:r>
    </w:p>
    <w:p w14:paraId="1A59A465" w14:textId="77777777" w:rsidR="00EB0CDC" w:rsidRDefault="00EB0CDC">
      <w:pPr>
        <w:pStyle w:val="Normal1"/>
      </w:pPr>
    </w:p>
    <w:p w14:paraId="7C048690" w14:textId="3889E975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To align the RNA-</w:t>
      </w:r>
      <w:proofErr w:type="spellStart"/>
      <w:r w:rsidRPr="000A748E">
        <w:rPr>
          <w:rFonts w:asciiTheme="majorHAnsi" w:hAnsiTheme="majorHAnsi" w:cstheme="majorHAnsi"/>
          <w:sz w:val="20"/>
        </w:rPr>
        <w:t>seq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reads in the </w:t>
      </w:r>
      <w:proofErr w:type="spellStart"/>
      <w:proofErr w:type="gramStart"/>
      <w:r w:rsidRPr="000A748E">
        <w:rPr>
          <w:rFonts w:asciiTheme="majorHAnsi" w:hAnsiTheme="majorHAnsi" w:cstheme="majorHAnsi"/>
          <w:sz w:val="20"/>
        </w:rPr>
        <w:t>rnaseq.fastq</w:t>
      </w:r>
      <w:proofErr w:type="spellEnd"/>
      <w:proofErr w:type="gramEnd"/>
      <w:r w:rsidRPr="000A748E">
        <w:rPr>
          <w:rFonts w:asciiTheme="majorHAnsi" w:hAnsiTheme="majorHAnsi" w:cstheme="majorHAnsi"/>
          <w:sz w:val="20"/>
        </w:rPr>
        <w:t xml:space="preserve"> file, you first need to index the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Dictyostelium</w:t>
      </w:r>
      <w:proofErr w:type="spellEnd"/>
      <w:r w:rsidRPr="000A748E">
        <w:rPr>
          <w:rFonts w:asciiTheme="majorHAnsi" w:hAnsiTheme="majorHAnsi" w:cstheme="majorHAnsi"/>
          <w:i/>
          <w:sz w:val="20"/>
        </w:rPr>
        <w:t xml:space="preserve"> </w:t>
      </w:r>
      <w:proofErr w:type="spellStart"/>
      <w:r w:rsidRPr="000A748E">
        <w:rPr>
          <w:rFonts w:asciiTheme="majorHAnsi" w:hAnsiTheme="majorHAnsi" w:cstheme="majorHAnsi"/>
          <w:i/>
          <w:sz w:val="20"/>
        </w:rPr>
        <w:t>discoideum</w:t>
      </w:r>
      <w:proofErr w:type="spellEnd"/>
      <w:r w:rsidRPr="000A748E">
        <w:rPr>
          <w:rFonts w:asciiTheme="majorHAnsi" w:hAnsiTheme="majorHAnsi" w:cstheme="majorHAnsi"/>
          <w:sz w:val="20"/>
        </w:rPr>
        <w:t xml:space="preserve"> genome. Use bowtie2-build to create an index with name </w:t>
      </w:r>
      <w:proofErr w:type="spellStart"/>
      <w:r w:rsidRPr="0064438D">
        <w:rPr>
          <w:rFonts w:ascii="Courier New" w:hAnsi="Courier New" w:cs="Courier New"/>
          <w:b/>
          <w:sz w:val="20"/>
        </w:rPr>
        <w:t>dd</w:t>
      </w:r>
      <w:proofErr w:type="spellEnd"/>
      <w:r w:rsidR="003A019E" w:rsidRPr="000A748E">
        <w:rPr>
          <w:rFonts w:asciiTheme="majorHAnsi" w:hAnsiTheme="majorHAnsi" w:cstheme="majorHAnsi"/>
          <w:sz w:val="20"/>
        </w:rPr>
        <w:t xml:space="preserve"> (if you didn't already build the index in the previous exercise)</w:t>
      </w:r>
      <w:r w:rsidR="00417E6C" w:rsidRPr="000A748E">
        <w:rPr>
          <w:rFonts w:asciiTheme="majorHAnsi" w:hAnsiTheme="majorHAnsi" w:cstheme="majorHAnsi"/>
          <w:sz w:val="20"/>
        </w:rPr>
        <w:t>:</w:t>
      </w:r>
    </w:p>
    <w:p w14:paraId="54AB3447" w14:textId="77777777" w:rsidR="00EB0CDC" w:rsidRDefault="00EB0CDC">
      <w:pPr>
        <w:pStyle w:val="Normal1"/>
      </w:pPr>
      <w:bookmarkStart w:id="0" w:name="_GoBack"/>
      <w:bookmarkEnd w:id="0"/>
    </w:p>
    <w:p w14:paraId="47016C46" w14:textId="77777777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bowtie2-build </w:t>
      </w:r>
      <w:proofErr w:type="spellStart"/>
      <w:r>
        <w:rPr>
          <w:rFonts w:ascii="Courier New" w:eastAsia="Courier New" w:hAnsi="Courier New" w:cs="Courier New"/>
          <w:sz w:val="20"/>
        </w:rPr>
        <w:t>fasta_file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custom_index_name</w:t>
      </w:r>
      <w:proofErr w:type="spellEnd"/>
    </w:p>
    <w:p w14:paraId="1CA38329" w14:textId="77777777" w:rsidR="00EB0CDC" w:rsidRDefault="00EB0CDC">
      <w:pPr>
        <w:pStyle w:val="Normal1"/>
      </w:pPr>
    </w:p>
    <w:p w14:paraId="47EB8B8B" w14:textId="77777777" w:rsidR="00EB0CDC" w:rsidRPr="000A748E" w:rsidRDefault="009A7117">
      <w:pPr>
        <w:pStyle w:val="Normal1"/>
        <w:rPr>
          <w:rFonts w:asciiTheme="majorHAnsi" w:hAnsiTheme="majorHAnsi" w:cstheme="majorHAnsi"/>
        </w:rPr>
      </w:pPr>
      <w:r w:rsidRPr="000A748E">
        <w:rPr>
          <w:rFonts w:asciiTheme="majorHAnsi" w:hAnsiTheme="majorHAnsi" w:cstheme="majorHAnsi"/>
          <w:sz w:val="20"/>
        </w:rPr>
        <w:t>After you created the index, you can align the reads by typing:</w:t>
      </w:r>
    </w:p>
    <w:p w14:paraId="3255308F" w14:textId="77777777" w:rsidR="00EB0CDC" w:rsidRDefault="00EB0CDC">
      <w:pPr>
        <w:pStyle w:val="Normal1"/>
      </w:pPr>
    </w:p>
    <w:p w14:paraId="0934A85B" w14:textId="1A14F175" w:rsidR="00EB0CDC" w:rsidRDefault="009A7117">
      <w:pPr>
        <w:pStyle w:val="Normal1"/>
      </w:pPr>
      <w:r>
        <w:rPr>
          <w:rFonts w:ascii="Courier New" w:eastAsia="Courier New" w:hAnsi="Courier New" w:cs="Courier New"/>
          <w:sz w:val="20"/>
        </w:rPr>
        <w:t xml:space="preserve">$ bowtie2 </w:t>
      </w:r>
      <w:r w:rsidR="00D642B0">
        <w:rPr>
          <w:rFonts w:ascii="Courier New" w:eastAsia="Courier New" w:hAnsi="Courier New" w:cs="Courier New"/>
          <w:sz w:val="20"/>
        </w:rPr>
        <w:t xml:space="preserve">-x </w:t>
      </w:r>
      <w:proofErr w:type="spellStart"/>
      <w:r>
        <w:rPr>
          <w:rFonts w:ascii="Courier New" w:eastAsia="Courier New" w:hAnsi="Courier New" w:cs="Courier New"/>
          <w:sz w:val="20"/>
        </w:rPr>
        <w:t>dd</w:t>
      </w:r>
      <w:proofErr w:type="spellEnd"/>
      <w:r>
        <w:rPr>
          <w:rFonts w:ascii="Courier New" w:eastAsia="Courier New" w:hAnsi="Courier New" w:cs="Courier New"/>
          <w:sz w:val="20"/>
        </w:rPr>
        <w:t xml:space="preserve"> -U </w:t>
      </w:r>
      <w:proofErr w:type="spellStart"/>
      <w:r>
        <w:rPr>
          <w:rFonts w:ascii="Courier New" w:eastAsia="Courier New" w:hAnsi="Courier New" w:cs="Courier New"/>
          <w:sz w:val="20"/>
        </w:rPr>
        <w:t>rnaseq.fastq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</w:t>
      </w:r>
      <w:proofErr w:type="spellStart"/>
      <w:r>
        <w:rPr>
          <w:rFonts w:ascii="Courier New" w:eastAsia="Courier New" w:hAnsi="Courier New" w:cs="Courier New"/>
          <w:sz w:val="20"/>
        </w:rPr>
        <w:t>dd.sam</w:t>
      </w:r>
      <w:proofErr w:type="spellEnd"/>
    </w:p>
    <w:p w14:paraId="442B6CB2" w14:textId="77777777" w:rsidR="00EB0CDC" w:rsidRDefault="00EB0CDC">
      <w:pPr>
        <w:pStyle w:val="Normal1"/>
      </w:pPr>
    </w:p>
    <w:p w14:paraId="50F5C700" w14:textId="3847E45D" w:rsidR="00EB0CDC" w:rsidRPr="000A748E" w:rsidRDefault="000A748E">
      <w:pPr>
        <w:pStyle w:val="Normal1"/>
        <w:rPr>
          <w:rFonts w:asciiTheme="majorHAnsi" w:hAnsiTheme="majorHAnsi" w:cstheme="majorHAnsi"/>
        </w:rPr>
      </w:pPr>
      <w:r w:rsidRPr="000F74A9">
        <w:rPr>
          <w:rFonts w:asciiTheme="majorHAnsi" w:hAnsiTheme="majorHAnsi" w:cstheme="majorHAnsi"/>
          <w:noProof/>
          <w:lang w:val="en-GB" w:eastAsia="en-GB"/>
        </w:rPr>
        <w:drawing>
          <wp:inline distT="0" distB="0" distL="0" distR="0" wp14:anchorId="39108CB1" wp14:editId="4AF23206">
            <wp:extent cx="190500" cy="190500"/>
            <wp:effectExtent l="0" t="0" r="0" b="0"/>
            <wp:docPr id="60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117" w:rsidRPr="000A748E">
        <w:rPr>
          <w:rFonts w:asciiTheme="majorHAnsi" w:hAnsiTheme="majorHAnsi" w:cstheme="majorHAnsi"/>
          <w:sz w:val="20"/>
        </w:rPr>
        <w:t xml:space="preserve">The results are returned in SAM format and stored to the </w:t>
      </w:r>
      <w:proofErr w:type="spellStart"/>
      <w:r w:rsidR="009A7117" w:rsidRPr="000A748E">
        <w:rPr>
          <w:rFonts w:asciiTheme="majorHAnsi" w:hAnsiTheme="majorHAnsi" w:cstheme="majorHAnsi"/>
          <w:sz w:val="20"/>
        </w:rPr>
        <w:t>dd.sam</w:t>
      </w:r>
      <w:proofErr w:type="spellEnd"/>
      <w:r w:rsidR="009A7117" w:rsidRPr="000A748E">
        <w:rPr>
          <w:rFonts w:asciiTheme="majorHAnsi" w:hAnsiTheme="majorHAnsi" w:cstheme="majorHAnsi"/>
          <w:sz w:val="20"/>
        </w:rPr>
        <w:t xml:space="preserve"> file. How many reads align?</w:t>
      </w:r>
    </w:p>
    <w:p w14:paraId="37CEDEFA" w14:textId="294F0719" w:rsidR="0078133A" w:rsidRDefault="0078133A">
      <w:pPr>
        <w:pStyle w:val="Normal1"/>
        <w:rPr>
          <w:color w:val="FF0000"/>
        </w:rPr>
      </w:pPr>
    </w:p>
    <w:p w14:paraId="57D01575" w14:textId="77777777" w:rsidR="00834B74" w:rsidRDefault="00834B74">
      <w:pPr>
        <w:pStyle w:val="Normal1"/>
        <w:rPr>
          <w:color w:val="FF0000"/>
        </w:rPr>
      </w:pPr>
    </w:p>
    <w:p w14:paraId="180EC952" w14:textId="458CFC19" w:rsidR="000A748E" w:rsidRPr="00F71DEE" w:rsidRDefault="000A748E" w:rsidP="000A748E">
      <w:pPr>
        <w:pStyle w:val="Normal1"/>
        <w:rPr>
          <w:rFonts w:asciiTheme="majorHAnsi" w:hAnsiTheme="majorHAnsi" w:cstheme="majorHAnsi"/>
          <w:sz w:val="28"/>
          <w:szCs w:val="28"/>
        </w:rPr>
      </w:pPr>
      <w:r w:rsidRPr="000A748E">
        <w:rPr>
          <w:rFonts w:asciiTheme="majorHAnsi" w:hAnsiTheme="majorHAnsi" w:cstheme="majorHAnsi"/>
          <w:noProof/>
          <w:sz w:val="28"/>
          <w:szCs w:val="28"/>
          <w:lang w:val="en-GB" w:eastAsia="en-GB"/>
        </w:rPr>
        <w:drawing>
          <wp:inline distT="0" distB="0" distL="0" distR="0" wp14:anchorId="5E4EAEAF" wp14:editId="0B904752">
            <wp:extent cx="190500" cy="190500"/>
            <wp:effectExtent l="0" t="0" r="0" b="0"/>
            <wp:docPr id="61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Bonus</w:t>
      </w:r>
      <w:r w:rsidR="00F71DEE" w:rsidRPr="00F71DEE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71DEE">
        <w:rPr>
          <w:rFonts w:asciiTheme="majorHAnsi" w:hAnsiTheme="majorHAnsi" w:cstheme="majorHAnsi"/>
          <w:b/>
          <w:sz w:val="28"/>
          <w:szCs w:val="28"/>
        </w:rPr>
        <w:t>e</w:t>
      </w:r>
      <w:r w:rsidRPr="00F71DEE">
        <w:rPr>
          <w:rFonts w:asciiTheme="majorHAnsi" w:hAnsiTheme="majorHAnsi" w:cstheme="majorHAnsi"/>
          <w:b/>
          <w:sz w:val="28"/>
          <w:szCs w:val="28"/>
        </w:rPr>
        <w:t>xercise</w:t>
      </w:r>
      <w:r w:rsidR="0078133A">
        <w:rPr>
          <w:rFonts w:asciiTheme="majorHAnsi" w:hAnsiTheme="majorHAnsi" w:cstheme="majorHAnsi"/>
          <w:b/>
          <w:sz w:val="28"/>
          <w:szCs w:val="28"/>
        </w:rPr>
        <w:t>2</w:t>
      </w:r>
      <w:r w:rsidRPr="00F71DEE">
        <w:rPr>
          <w:rFonts w:asciiTheme="majorHAnsi" w:hAnsiTheme="majorHAnsi" w:cstheme="majorHAnsi"/>
          <w:b/>
          <w:sz w:val="28"/>
          <w:szCs w:val="28"/>
        </w:rPr>
        <w:t>: Running UNIX on your machine.</w:t>
      </w:r>
    </w:p>
    <w:p w14:paraId="0A4DFC80" w14:textId="2C7680F0" w:rsidR="000A748E" w:rsidRPr="00A770EE" w:rsidRDefault="000A748E" w:rsidP="000A748E">
      <w:pPr>
        <w:pStyle w:val="Normal1"/>
        <w:rPr>
          <w:sz w:val="20"/>
          <w:szCs w:val="20"/>
        </w:rPr>
      </w:pPr>
    </w:p>
    <w:p w14:paraId="1D3B2F2B" w14:textId="2E69CD98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 xml:space="preserve">As mentioned in the beginning of these exercises, UNIX is a foundation of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most of the modern </w:t>
      </w:r>
      <w:r w:rsidRPr="00A770EE">
        <w:rPr>
          <w:rFonts w:asciiTheme="majorHAnsi" w:hAnsiTheme="majorHAnsi" w:cstheme="majorHAnsi"/>
          <w:sz w:val="20"/>
          <w:szCs w:val="20"/>
        </w:rPr>
        <w:t xml:space="preserve">operating systems. You are probably using one now. Try to do </w:t>
      </w:r>
      <w:r w:rsidR="00A770EE" w:rsidRPr="00A770EE">
        <w:rPr>
          <w:rFonts w:asciiTheme="majorHAnsi" w:hAnsiTheme="majorHAnsi" w:cstheme="majorHAnsi"/>
          <w:sz w:val="20"/>
          <w:szCs w:val="20"/>
        </w:rPr>
        <w:t>the above</w:t>
      </w:r>
      <w:r w:rsidRPr="00A770EE">
        <w:rPr>
          <w:rFonts w:asciiTheme="majorHAnsi" w:hAnsiTheme="majorHAnsi" w:cstheme="majorHAnsi"/>
          <w:sz w:val="20"/>
          <w:szCs w:val="20"/>
        </w:rPr>
        <w:t xml:space="preserve"> exercises on your computer.</w:t>
      </w:r>
    </w:p>
    <w:p w14:paraId="1E41A3FF" w14:textId="43464BAF" w:rsidR="000A748E" w:rsidRPr="00A770EE" w:rsidRDefault="000A748E" w:rsidP="000A748E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7AD260B9" w14:textId="7B8EBD5C" w:rsidR="000A748E" w:rsidRPr="00A770EE" w:rsidRDefault="000A748E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L</w:t>
      </w:r>
      <w:r w:rsidR="00783599" w:rsidRPr="00A770EE">
        <w:rPr>
          <w:rFonts w:asciiTheme="majorHAnsi" w:hAnsiTheme="majorHAnsi" w:cstheme="majorHAnsi"/>
          <w:sz w:val="20"/>
          <w:szCs w:val="20"/>
        </w:rPr>
        <w:t>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: If you are using LINUX you </w:t>
      </w:r>
      <w:r w:rsidR="00A770EE" w:rsidRPr="00A770EE">
        <w:rPr>
          <w:rFonts w:asciiTheme="majorHAnsi" w:hAnsiTheme="majorHAnsi" w:cstheme="majorHAnsi"/>
          <w:sz w:val="20"/>
          <w:szCs w:val="20"/>
        </w:rPr>
        <w:t>are</w:t>
      </w:r>
      <w:r w:rsidRPr="00A770EE">
        <w:rPr>
          <w:rFonts w:asciiTheme="majorHAnsi" w:hAnsiTheme="majorHAnsi" w:cstheme="majorHAnsi"/>
          <w:sz w:val="20"/>
          <w:szCs w:val="20"/>
        </w:rPr>
        <w:t xml:space="preserve"> already proficient in using the command line. You can skip </w:t>
      </w:r>
      <w:r w:rsidR="00783599" w:rsidRPr="00A770EE">
        <w:rPr>
          <w:rFonts w:asciiTheme="majorHAnsi" w:hAnsiTheme="majorHAnsi" w:cstheme="majorHAnsi"/>
          <w:sz w:val="20"/>
          <w:szCs w:val="20"/>
        </w:rPr>
        <w:t>this exercise</w:t>
      </w:r>
      <w:r w:rsidR="00A770EE" w:rsidRPr="00A770EE">
        <w:rPr>
          <w:rFonts w:asciiTheme="majorHAnsi" w:hAnsiTheme="majorHAnsi" w:cstheme="majorHAnsi"/>
          <w:sz w:val="20"/>
          <w:szCs w:val="20"/>
        </w:rPr>
        <w:t>.</w:t>
      </w:r>
    </w:p>
    <w:p w14:paraId="4B5AAA42" w14:textId="5D531653" w:rsidR="000A748E" w:rsidRPr="00A770EE" w:rsidRDefault="00783599" w:rsidP="000A748E">
      <w:pPr>
        <w:pStyle w:val="Normal1"/>
        <w:numPr>
          <w:ilvl w:val="0"/>
          <w:numId w:val="2"/>
        </w:numPr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macOS</w:t>
      </w:r>
      <w:r w:rsidR="000A748E" w:rsidRPr="00A770EE">
        <w:rPr>
          <w:rFonts w:asciiTheme="majorHAnsi" w:hAnsiTheme="majorHAnsi" w:cstheme="majorHAnsi"/>
          <w:sz w:val="20"/>
          <w:szCs w:val="20"/>
        </w:rPr>
        <w:t xml:space="preserve">: </w:t>
      </w:r>
      <w:r w:rsidRPr="00A770EE">
        <w:rPr>
          <w:rFonts w:asciiTheme="majorHAnsi" w:hAnsiTheme="majorHAnsi" w:cstheme="majorHAnsi"/>
          <w:sz w:val="20"/>
          <w:szCs w:val="20"/>
        </w:rPr>
        <w:t xml:space="preserve">Run “terminal” to access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 </w:t>
      </w:r>
      <w:r w:rsidRPr="00A770EE">
        <w:rPr>
          <w:rFonts w:asciiTheme="majorHAnsi" w:hAnsiTheme="majorHAnsi" w:cstheme="majorHAnsi"/>
          <w:sz w:val="20"/>
          <w:szCs w:val="20"/>
        </w:rPr>
        <w:t xml:space="preserve">command line. </w:t>
      </w:r>
    </w:p>
    <w:p w14:paraId="593D3C32" w14:textId="0641F1CE" w:rsidR="000A748E" w:rsidRPr="00A770EE" w:rsidRDefault="00783599" w:rsidP="000A748E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Windows: Windows doesn’t have built</w:t>
      </w:r>
      <w:r w:rsidR="00A770EE" w:rsidRPr="00A770EE">
        <w:rPr>
          <w:rFonts w:asciiTheme="majorHAnsi" w:hAnsiTheme="majorHAnsi" w:cstheme="majorHAnsi"/>
          <w:sz w:val="20"/>
          <w:szCs w:val="20"/>
        </w:rPr>
        <w:t>-</w:t>
      </w:r>
      <w:r w:rsidRPr="00A770EE">
        <w:rPr>
          <w:rFonts w:asciiTheme="majorHAnsi" w:hAnsiTheme="majorHAnsi" w:cstheme="majorHAnsi"/>
          <w:sz w:val="20"/>
          <w:szCs w:val="20"/>
        </w:rPr>
        <w:t>in UNIX lik</w:t>
      </w:r>
      <w:r w:rsidR="00A770EE" w:rsidRPr="00A770EE">
        <w:rPr>
          <w:rFonts w:asciiTheme="majorHAnsi" w:hAnsiTheme="majorHAnsi" w:cstheme="majorHAnsi"/>
          <w:sz w:val="20"/>
          <w:szCs w:val="20"/>
        </w:rPr>
        <w:t>e terminal</w:t>
      </w:r>
      <w:r w:rsidRPr="00A770EE">
        <w:rPr>
          <w:rFonts w:asciiTheme="majorHAnsi" w:hAnsiTheme="majorHAnsi" w:cstheme="majorHAnsi"/>
          <w:sz w:val="20"/>
          <w:szCs w:val="20"/>
        </w:rPr>
        <w:t xml:space="preserve">, but you can install software called Cygwin, which is </w:t>
      </w:r>
      <w:r w:rsidR="00A770EE" w:rsidRPr="00A770EE">
        <w:rPr>
          <w:rFonts w:asciiTheme="majorHAnsi" w:hAnsiTheme="majorHAnsi" w:cstheme="majorHAnsi"/>
          <w:sz w:val="20"/>
          <w:szCs w:val="20"/>
        </w:rPr>
        <w:t>Linux</w:t>
      </w:r>
      <w:r w:rsidRPr="00A770EE">
        <w:rPr>
          <w:rFonts w:asciiTheme="majorHAnsi" w:hAnsiTheme="majorHAnsi" w:cstheme="majorHAnsi"/>
          <w:sz w:val="20"/>
          <w:szCs w:val="20"/>
        </w:rPr>
        <w:t xml:space="preserve"> environment </w:t>
      </w:r>
      <w:r w:rsidR="00A770EE" w:rsidRPr="00A770EE">
        <w:rPr>
          <w:rFonts w:asciiTheme="majorHAnsi" w:hAnsiTheme="majorHAnsi" w:cstheme="majorHAnsi"/>
          <w:sz w:val="20"/>
          <w:szCs w:val="20"/>
        </w:rPr>
        <w:t>for</w:t>
      </w:r>
      <w:r w:rsidRPr="00A770EE">
        <w:rPr>
          <w:rFonts w:asciiTheme="majorHAnsi" w:hAnsiTheme="majorHAnsi" w:cstheme="majorHAnsi"/>
          <w:sz w:val="20"/>
          <w:szCs w:val="20"/>
        </w:rPr>
        <w:t xml:space="preserve"> </w:t>
      </w:r>
      <w:r w:rsidR="00A770EE" w:rsidRPr="00A770EE">
        <w:rPr>
          <w:rFonts w:asciiTheme="majorHAnsi" w:hAnsiTheme="majorHAnsi" w:cstheme="majorHAnsi"/>
          <w:sz w:val="20"/>
          <w:szCs w:val="20"/>
        </w:rPr>
        <w:t>W</w:t>
      </w:r>
      <w:r w:rsidRPr="00A770EE">
        <w:rPr>
          <w:rFonts w:asciiTheme="majorHAnsi" w:hAnsiTheme="majorHAnsi" w:cstheme="majorHAnsi"/>
          <w:sz w:val="20"/>
          <w:szCs w:val="20"/>
        </w:rPr>
        <w:t>indows.</w:t>
      </w:r>
    </w:p>
    <w:p w14:paraId="4DDA7643" w14:textId="11701A7B" w:rsidR="00A770EE" w:rsidRPr="00A770EE" w:rsidRDefault="00783599" w:rsidP="00783599">
      <w:pPr>
        <w:pStyle w:val="Normal1"/>
        <w:numPr>
          <w:ilvl w:val="0"/>
          <w:numId w:val="2"/>
        </w:numPr>
        <w:rPr>
          <w:sz w:val="20"/>
          <w:szCs w:val="20"/>
        </w:rPr>
      </w:pPr>
      <w:r w:rsidRPr="00A770EE">
        <w:rPr>
          <w:rFonts w:asciiTheme="majorHAnsi" w:hAnsiTheme="majorHAnsi" w:cstheme="majorHAnsi"/>
          <w:sz w:val="20"/>
          <w:szCs w:val="20"/>
        </w:rPr>
        <w:t>Android and iOS: although both run a version of UNIX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 underneath the GUI</w:t>
      </w:r>
      <w:r w:rsidRPr="00A770EE">
        <w:rPr>
          <w:rFonts w:asciiTheme="majorHAnsi" w:hAnsiTheme="majorHAnsi" w:cstheme="majorHAnsi"/>
          <w:sz w:val="20"/>
          <w:szCs w:val="20"/>
        </w:rPr>
        <w:t>, the command line can’t be accessed without rooting (hacking into) the device and severely compromising its security, so don’t do it</w:t>
      </w:r>
      <w:r w:rsidR="00A770EE">
        <w:rPr>
          <w:rFonts w:asciiTheme="majorHAnsi" w:hAnsiTheme="majorHAnsi" w:cstheme="majorHAnsi"/>
          <w:sz w:val="20"/>
          <w:szCs w:val="20"/>
        </w:rPr>
        <w:t xml:space="preserve">, seriously… don’t. </w:t>
      </w:r>
      <w:r w:rsidR="00A770EE" w:rsidRPr="00A770EE">
        <w:rPr>
          <w:rFonts w:asciiTheme="majorHAnsi" w:hAnsiTheme="majorHAnsi" w:cstheme="majorHAnsi"/>
          <w:sz w:val="20"/>
          <w:szCs w:val="20"/>
        </w:rPr>
        <w:t xml:space="preserve">There are however many apps that similarly to windows install a UNIX environment on your handheld.  Simply search for “terminal” in your respective app store. </w:t>
      </w:r>
    </w:p>
    <w:p w14:paraId="69B04575" w14:textId="77777777" w:rsidR="00F71DEE" w:rsidRPr="00A770EE" w:rsidRDefault="00F71DEE" w:rsidP="00F71DEE">
      <w:pPr>
        <w:pStyle w:val="Normal1"/>
        <w:rPr>
          <w:sz w:val="20"/>
          <w:szCs w:val="20"/>
        </w:rPr>
      </w:pPr>
    </w:p>
    <w:p w14:paraId="243AFBF1" w14:textId="2C56475E" w:rsidR="00A770EE" w:rsidRPr="00F71DEE" w:rsidRDefault="00A770EE" w:rsidP="00A770EE">
      <w:pPr>
        <w:pStyle w:val="Normal1"/>
        <w:ind w:left="360"/>
        <w:rPr>
          <w:rFonts w:asciiTheme="majorHAnsi" w:hAnsiTheme="majorHAnsi" w:cstheme="majorHAnsi"/>
          <w:sz w:val="20"/>
          <w:szCs w:val="20"/>
        </w:rPr>
      </w:pPr>
      <w:r w:rsidRPr="00A770EE">
        <w:rPr>
          <w:rFonts w:asciiTheme="majorHAnsi" w:hAnsiTheme="majorHAnsi" w:cstheme="majorHAnsi"/>
          <w:noProof/>
          <w:sz w:val="20"/>
          <w:szCs w:val="20"/>
          <w:lang w:val="en-GB" w:eastAsia="en-GB"/>
        </w:rPr>
        <w:drawing>
          <wp:inline distT="0" distB="0" distL="0" distR="0" wp14:anchorId="7F50C87C" wp14:editId="59283B00">
            <wp:extent cx="190500" cy="190500"/>
            <wp:effectExtent l="0" t="0" r="0" b="0"/>
            <wp:docPr id="62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How </w:t>
      </w:r>
      <w:r w:rsidR="00F71DEE">
        <w:rPr>
          <w:rFonts w:asciiTheme="majorHAnsi" w:hAnsiTheme="majorHAnsi" w:cstheme="majorHAnsi"/>
          <w:sz w:val="20"/>
          <w:szCs w:val="20"/>
        </w:rPr>
        <w:t>many exercises</w:t>
      </w:r>
      <w:r w:rsidR="00F71DEE" w:rsidRPr="00F71DEE">
        <w:rPr>
          <w:rFonts w:asciiTheme="majorHAnsi" w:hAnsiTheme="majorHAnsi" w:cstheme="majorHAnsi"/>
          <w:sz w:val="20"/>
          <w:szCs w:val="20"/>
        </w:rPr>
        <w:t xml:space="preserve"> were you able to </w:t>
      </w:r>
      <w:r w:rsidR="00F71DEE">
        <w:rPr>
          <w:rFonts w:asciiTheme="majorHAnsi" w:hAnsiTheme="majorHAnsi" w:cstheme="majorHAnsi"/>
          <w:sz w:val="20"/>
          <w:szCs w:val="20"/>
        </w:rPr>
        <w:t>do</w:t>
      </w:r>
      <w:r w:rsidR="00F71DEE" w:rsidRPr="00F71DEE">
        <w:rPr>
          <w:rFonts w:asciiTheme="majorHAnsi" w:hAnsiTheme="majorHAnsi" w:cstheme="majorHAnsi"/>
          <w:sz w:val="20"/>
          <w:szCs w:val="20"/>
        </w:rPr>
        <w:t>? Did you notice any differences?</w:t>
      </w:r>
    </w:p>
    <w:p w14:paraId="6A8CECD6" w14:textId="77777777" w:rsidR="00C14E92" w:rsidRDefault="00C14E92">
      <w:pPr>
        <w:rPr>
          <w:rFonts w:ascii="Arial" w:eastAsia="Arial" w:hAnsi="Arial" w:cs="Arial"/>
          <w:color w:val="FF0000"/>
          <w:sz w:val="22"/>
        </w:rPr>
      </w:pPr>
      <w:r>
        <w:rPr>
          <w:color w:val="FF0000"/>
        </w:rPr>
        <w:br w:type="page"/>
      </w:r>
    </w:p>
    <w:p w14:paraId="76397707" w14:textId="150B38C0" w:rsidR="00EB0CDC" w:rsidRPr="00F71DEE" w:rsidRDefault="009A7117" w:rsidP="00C14E92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lastRenderedPageBreak/>
        <w:t>System information, processes and other useful commands</w:t>
      </w:r>
    </w:p>
    <w:p w14:paraId="15982F9F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0"/>
        <w:gridCol w:w="7168"/>
      </w:tblGrid>
      <w:tr w:rsidR="00EB0CDC" w:rsidRPr="00F71DEE" w14:paraId="18EA62E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67A5C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uname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-a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4F93E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system information</w:t>
            </w:r>
          </w:p>
        </w:tc>
      </w:tr>
      <w:tr w:rsidR="00EB0CDC" w:rsidRPr="00F71DEE" w14:paraId="7484CB2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E2260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man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command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D954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manual page of command</w:t>
            </w:r>
          </w:p>
        </w:tc>
      </w:tr>
      <w:tr w:rsidR="00EB0CDC" w:rsidRPr="00F71DEE" w14:paraId="10B9C9DC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721FD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df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-h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D177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mounted disks with available space</w:t>
            </w:r>
          </w:p>
        </w:tc>
      </w:tr>
      <w:tr w:rsidR="00EB0CDC" w:rsidRPr="00F71DEE" w14:paraId="1C0B002F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81B50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du -h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0B42B6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 space usage</w:t>
            </w:r>
          </w:p>
        </w:tc>
      </w:tr>
      <w:tr w:rsidR="00EB0CDC" w:rsidRPr="00F71DEE" w14:paraId="010F5FB6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12CA2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top</w:t>
            </w:r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284DA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running processes</w:t>
            </w:r>
          </w:p>
        </w:tc>
      </w:tr>
      <w:tr w:rsidR="00EB0CDC" w:rsidRPr="00F71DEE" w14:paraId="45B2C7B4" w14:textId="77777777" w:rsidTr="00C14E92">
        <w:tc>
          <w:tcPr>
            <w:tcW w:w="234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D78BA7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kill -9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pid</w:t>
            </w:r>
            <w:proofErr w:type="spellEnd"/>
          </w:p>
        </w:tc>
        <w:tc>
          <w:tcPr>
            <w:tcW w:w="7168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56AE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kill process</w:t>
            </w:r>
          </w:p>
        </w:tc>
      </w:tr>
    </w:tbl>
    <w:p w14:paraId="76A42F9C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3C3711B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File and folder manipulation, compression</w:t>
      </w:r>
    </w:p>
    <w:p w14:paraId="4BD6CEFB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13"/>
        <w:gridCol w:w="4395"/>
      </w:tblGrid>
      <w:tr w:rsidR="00EC4952" w:rsidRPr="00F71DEE" w14:paraId="63DE88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CF598A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AABB4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current folder</w:t>
            </w:r>
          </w:p>
        </w:tc>
      </w:tr>
      <w:tr w:rsidR="00EC4952" w:rsidRPr="00F71DEE" w14:paraId="36A05116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20BE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ls -l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3C193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list files and folders</w:t>
            </w:r>
          </w:p>
        </w:tc>
      </w:tr>
      <w:tr w:rsidR="00EC4952" w:rsidRPr="00F71DEE" w14:paraId="0FAFCDD8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53875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path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7CFAD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path</w:t>
            </w:r>
          </w:p>
        </w:tc>
      </w:tr>
      <w:tr w:rsidR="00EC4952" w:rsidRPr="00F71DEE" w14:paraId="7DA9CBCE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7892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cd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~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A2412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change folder to home folder</w:t>
            </w:r>
          </w:p>
        </w:tc>
      </w:tr>
      <w:tr w:rsidR="00EC4952" w:rsidRPr="00F71DEE" w14:paraId="7FEAA38A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FC93D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mkdir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5C0C8F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make folder</w:t>
            </w:r>
          </w:p>
        </w:tc>
      </w:tr>
      <w:tr w:rsidR="00EC4952" w:rsidRPr="00F71DEE" w14:paraId="12F8825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90D00E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rmdir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8A8AB8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remove folder</w:t>
            </w:r>
          </w:p>
        </w:tc>
      </w:tr>
      <w:tr w:rsidR="00EC4952" w:rsidRPr="00F71DEE" w14:paraId="128E0B91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AC5695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cp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source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dest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2875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copy file/folder and all its contents</w:t>
            </w:r>
          </w:p>
        </w:tc>
      </w:tr>
      <w:tr w:rsidR="00EC4952" w:rsidRPr="00F71DEE" w14:paraId="3A924D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5E64A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less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49717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display file content</w:t>
            </w:r>
          </w:p>
        </w:tc>
      </w:tr>
      <w:tr w:rsidR="00EC4952" w:rsidRPr="00F71DEE" w14:paraId="089A6DE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44E53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wc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AFD75BC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count number of lines in file</w:t>
            </w:r>
          </w:p>
        </w:tc>
      </w:tr>
      <w:tr w:rsidR="00EC4952" w:rsidRPr="00F71DEE" w14:paraId="6928A2F3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666F9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head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591934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first few lines of file</w:t>
            </w:r>
          </w:p>
        </w:tc>
      </w:tr>
      <w:tr w:rsidR="00EC4952" w:rsidRPr="00F71DEE" w14:paraId="2394B69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0033E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tail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D4B0F0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shows last few lines of file</w:t>
            </w:r>
          </w:p>
        </w:tc>
      </w:tr>
      <w:tr w:rsidR="00EC4952" w:rsidRPr="00F71DEE" w14:paraId="6137EC8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E6D3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1FC791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compress file with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gzip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(adds 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extension)</w:t>
            </w:r>
          </w:p>
        </w:tc>
      </w:tr>
      <w:tr w:rsidR="00EC4952" w:rsidRPr="00F71DEE" w14:paraId="0A8E3C7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7AC61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gunzip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F787E" w14:textId="3C072960" w:rsidR="00EB0CDC" w:rsidRPr="00F71DEE" w:rsidRDefault="009A7117" w:rsidP="00A073E1">
            <w:pPr>
              <w:pStyle w:val="Normal1"/>
              <w:spacing w:line="240" w:lineRule="auto"/>
              <w:ind w:left="-20" w:right="1195" w:hanging="1275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decompress 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fil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u</w:t>
            </w:r>
            <w:r w:rsidR="00C14E92"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>compress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and </w:t>
            </w:r>
            <w:r w:rsidR="00A073E1" w:rsidRPr="00F71DEE">
              <w:rPr>
                <w:rFonts w:asciiTheme="majorHAnsi" w:hAnsiTheme="majorHAnsi" w:cstheme="majorHAnsi"/>
                <w:sz w:val="20"/>
                <w:szCs w:val="20"/>
              </w:rPr>
              <w:t>remove</w:t>
            </w:r>
            <w:r w:rsidR="008B095B"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.</w:t>
            </w:r>
            <w:proofErr w:type="spellStart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gz</w:t>
            </w:r>
            <w:proofErr w:type="spellEnd"/>
            <w:r w:rsidRPr="00F71DEE">
              <w:rPr>
                <w:rFonts w:asciiTheme="majorHAnsi" w:hAnsiTheme="majorHAnsi" w:cstheme="majorHAnsi"/>
                <w:sz w:val="20"/>
                <w:szCs w:val="20"/>
              </w:rPr>
              <w:t xml:space="preserve"> extension</w:t>
            </w:r>
          </w:p>
        </w:tc>
      </w:tr>
      <w:tr w:rsidR="00EC4952" w:rsidRPr="00F71DEE" w14:paraId="0791B704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B247AC" w14:textId="59997384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tar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xf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filename.tar.gz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744BEF" w14:textId="714E22D8" w:rsidR="00EB0CDC" w:rsidRPr="00F71DEE" w:rsidRDefault="00C14E92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de</w:t>
            </w:r>
            <w:r w:rsidR="009A7117" w:rsidRPr="00F71DEE">
              <w:rPr>
                <w:rFonts w:asciiTheme="majorHAnsi" w:hAnsiTheme="majorHAnsi" w:cstheme="majorHAnsi"/>
                <w:sz w:val="20"/>
                <w:szCs w:val="20"/>
              </w:rPr>
              <w:t>compress files from tar.gz archive</w:t>
            </w:r>
          </w:p>
        </w:tc>
      </w:tr>
      <w:tr w:rsidR="00EC4952" w:rsidRPr="00F71DEE" w14:paraId="542DD2ED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26C7DA" w14:textId="6EF1759A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tar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zc</w:t>
            </w:r>
            <w:r w:rsidR="00F71DEE" w:rsidRPr="00C14E92">
              <w:rPr>
                <w:rFonts w:ascii="Courier New" w:hAnsi="Courier New" w:cs="Courier New"/>
                <w:b/>
                <w:sz w:val="20"/>
                <w:szCs w:val="20"/>
              </w:rPr>
              <w:t>v</w:t>
            </w: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f</w:t>
            </w:r>
            <w:proofErr w:type="spellEnd"/>
            <w:r w:rsidRPr="00C14E9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 xml:space="preserve">archive.tar.gz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folder_to_compress</w:t>
            </w:r>
            <w:proofErr w:type="spellEnd"/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CDE742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creates archive.tar.gz</w:t>
            </w:r>
          </w:p>
        </w:tc>
      </w:tr>
      <w:tr w:rsidR="00EC4952" w:rsidRPr="00F71DEE" w14:paraId="43064B87" w14:textId="77777777" w:rsidTr="00C14E92">
        <w:tc>
          <w:tcPr>
            <w:tcW w:w="5113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D01A2F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unzip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filename.zip</w:t>
            </w:r>
          </w:p>
        </w:tc>
        <w:tc>
          <w:tcPr>
            <w:tcW w:w="43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6BC65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unzip archive</w:t>
            </w:r>
          </w:p>
        </w:tc>
      </w:tr>
    </w:tbl>
    <w:p w14:paraId="638C55E7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19C87349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Network and file transfer</w:t>
      </w:r>
    </w:p>
    <w:p w14:paraId="39FB6E5E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640AA3" w:rsidRPr="00F71DEE" w14:paraId="65DC0A3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044FD4" w14:textId="4581464F" w:rsidR="00640AA3" w:rsidRPr="00C14E92" w:rsidRDefault="00640AA3">
            <w:pPr>
              <w:pStyle w:val="Normal1"/>
              <w:spacing w:line="240" w:lineRule="auto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curl </w:t>
            </w:r>
            <w:r w:rsidRPr="00C14E92">
              <w:rPr>
                <w:rFonts w:ascii="Courier New" w:hAnsi="Courier New" w:cs="Courier New"/>
                <w:sz w:val="20"/>
                <w:szCs w:val="20"/>
              </w:rPr>
              <w:t>URL -o 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767F6" w14:textId="0B732C7A" w:rsidR="00640AA3" w:rsidRPr="00F71DEE" w:rsidRDefault="00640AA3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download URL to filename</w:t>
            </w:r>
          </w:p>
        </w:tc>
      </w:tr>
      <w:tr w:rsidR="00640AA3" w:rsidRPr="00F71DEE" w14:paraId="10091282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4EDD3B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ssh</w:t>
            </w:r>
            <w:proofErr w:type="spell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proofErr w:type="spellStart"/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username@host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89DDA7" w14:textId="77777777" w:rsidR="00EB0CDC" w:rsidRPr="00F71DEE" w:rsidRDefault="009A7117">
            <w:pPr>
              <w:pStyle w:val="Normal1"/>
              <w:spacing w:line="240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remote login to host with username</w:t>
            </w:r>
          </w:p>
        </w:tc>
      </w:tr>
    </w:tbl>
    <w:p w14:paraId="15E039A0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p w14:paraId="560F7DF3" w14:textId="77777777" w:rsidR="00EB0CDC" w:rsidRPr="00F71DEE" w:rsidRDefault="009A7117">
      <w:pPr>
        <w:pStyle w:val="Normal1"/>
        <w:rPr>
          <w:rFonts w:asciiTheme="majorHAnsi" w:hAnsiTheme="majorHAnsi" w:cstheme="majorHAnsi"/>
          <w:sz w:val="20"/>
          <w:szCs w:val="20"/>
        </w:rPr>
      </w:pPr>
      <w:r w:rsidRPr="00F71DEE">
        <w:rPr>
          <w:rFonts w:asciiTheme="majorHAnsi" w:hAnsiTheme="majorHAnsi" w:cstheme="majorHAnsi"/>
          <w:b/>
          <w:sz w:val="20"/>
          <w:szCs w:val="20"/>
        </w:rPr>
        <w:t>“vi” editor</w:t>
      </w:r>
    </w:p>
    <w:p w14:paraId="2B5FB06A" w14:textId="77777777" w:rsidR="00EB0CDC" w:rsidRPr="00F71DEE" w:rsidRDefault="00EB0CDC">
      <w:pPr>
        <w:pStyle w:val="Normal1"/>
        <w:rPr>
          <w:rFonts w:asciiTheme="majorHAnsi" w:hAnsiTheme="majorHAnsi" w:cstheme="majorHAnsi"/>
          <w:sz w:val="20"/>
          <w:szCs w:val="20"/>
        </w:rPr>
      </w:pPr>
    </w:p>
    <w:tbl>
      <w:tblPr>
        <w:tblW w:w="9508" w:type="dxa"/>
        <w:tblInd w:w="10" w:type="dxa"/>
        <w:tblBorders>
          <w:top w:val="single" w:sz="8" w:space="0" w:color="D9D9D9"/>
          <w:left w:val="single" w:sz="8" w:space="0" w:color="D9D9D9"/>
          <w:bottom w:val="single" w:sz="8" w:space="0" w:color="D9D9D9"/>
          <w:right w:val="single" w:sz="8" w:space="0" w:color="D9D9D9"/>
          <w:insideH w:val="single" w:sz="8" w:space="0" w:color="D9D9D9"/>
          <w:insideV w:val="single" w:sz="8" w:space="0" w:color="D9D9D9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87"/>
        <w:gridCol w:w="6521"/>
      </w:tblGrid>
      <w:tr w:rsidR="00EB0CDC" w:rsidRPr="00F71DEE" w14:paraId="1722D61C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FFA3E2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 xml:space="preserve">$ vi </w:t>
            </w:r>
            <w:r w:rsidRPr="00C14E92">
              <w:rPr>
                <w:rFonts w:ascii="Courier New" w:hAnsi="Courier New" w:cs="Courier New"/>
                <w:i/>
                <w:sz w:val="20"/>
                <w:szCs w:val="20"/>
              </w:rPr>
              <w:t>filename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3ED29E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start editing file with vi</w:t>
            </w:r>
          </w:p>
        </w:tc>
      </w:tr>
      <w:tr w:rsidR="00EB0CDC" w:rsidRPr="00F71DEE" w14:paraId="24FA56F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CBA6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8C1AA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“insert” mode</w:t>
            </w:r>
          </w:p>
        </w:tc>
      </w:tr>
      <w:tr w:rsidR="00EB0CDC" w:rsidRPr="00F71DEE" w14:paraId="4CA3498A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E75B7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ESC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D8A6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switch to “command” mode</w:t>
            </w:r>
          </w:p>
        </w:tc>
      </w:tr>
      <w:tr w:rsidR="00EB0CDC" w:rsidRPr="00F71DEE" w14:paraId="22B15289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490EEC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:w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CE3AC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</w:t>
            </w:r>
          </w:p>
        </w:tc>
      </w:tr>
      <w:tr w:rsidR="00EB0CDC" w:rsidRPr="00F71DEE" w14:paraId="2E249F18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B829BD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5F494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</w:t>
            </w:r>
          </w:p>
        </w:tc>
      </w:tr>
      <w:tr w:rsidR="00EB0CDC" w:rsidRPr="00F71DEE" w14:paraId="70EE5BC3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F82094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:x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306A4D5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save and quit</w:t>
            </w:r>
          </w:p>
        </w:tc>
      </w:tr>
      <w:tr w:rsidR="00EB0CDC" w:rsidRPr="00F71DEE" w14:paraId="59D36097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43469F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/&lt;pattern&gt;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F90220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search for pattern, &lt;n&gt; gives you the next match</w:t>
            </w:r>
          </w:p>
        </w:tc>
      </w:tr>
      <w:tr w:rsidR="00EB0CDC" w:rsidRPr="00F71DEE" w14:paraId="6CE1C066" w14:textId="77777777" w:rsidTr="00C14E92">
        <w:tc>
          <w:tcPr>
            <w:tcW w:w="2987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2D5EF8" w14:textId="77777777" w:rsidR="00EB0CDC" w:rsidRPr="00C14E92" w:rsidRDefault="009A7117">
            <w:pPr>
              <w:pStyle w:val="Normal1"/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:q</w:t>
            </w:r>
            <w:proofErr w:type="gramEnd"/>
            <w:r w:rsidRPr="00C14E92">
              <w:rPr>
                <w:rFonts w:ascii="Courier New" w:hAnsi="Courier New" w:cs="Courier New"/>
                <w:b/>
                <w:sz w:val="20"/>
                <w:szCs w:val="20"/>
              </w:rPr>
              <w:t>!</w:t>
            </w:r>
          </w:p>
        </w:tc>
        <w:tc>
          <w:tcPr>
            <w:tcW w:w="6521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A108F6" w14:textId="77777777" w:rsidR="00EB0CDC" w:rsidRPr="00F71DEE" w:rsidRDefault="009A7117" w:rsidP="00C05D55">
            <w:pPr>
              <w:pStyle w:val="Normal1"/>
              <w:spacing w:line="240" w:lineRule="auto"/>
              <w:ind w:right="-4706"/>
              <w:rPr>
                <w:rFonts w:asciiTheme="majorHAnsi" w:hAnsiTheme="majorHAnsi" w:cstheme="majorHAnsi"/>
                <w:sz w:val="20"/>
                <w:szCs w:val="20"/>
              </w:rPr>
            </w:pPr>
            <w:r w:rsidRPr="00F71DEE">
              <w:rPr>
                <w:rFonts w:asciiTheme="majorHAnsi" w:hAnsiTheme="majorHAnsi" w:cstheme="majorHAnsi"/>
                <w:sz w:val="20"/>
                <w:szCs w:val="20"/>
              </w:rPr>
              <w:t>quit without saving changes</w:t>
            </w:r>
          </w:p>
        </w:tc>
      </w:tr>
    </w:tbl>
    <w:p w14:paraId="2B9EECC9" w14:textId="0A6BD9A7" w:rsidR="00EB0CDC" w:rsidRDefault="00EB0CDC" w:rsidP="00C14E92">
      <w:pPr>
        <w:pStyle w:val="Normal1"/>
      </w:pPr>
    </w:p>
    <w:sectPr w:rsidR="00EB0CD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35A772" w14:textId="77777777" w:rsidR="00F96936" w:rsidRDefault="00F96936" w:rsidP="009C0C25">
      <w:r>
        <w:separator/>
      </w:r>
    </w:p>
  </w:endnote>
  <w:endnote w:type="continuationSeparator" w:id="0">
    <w:p w14:paraId="3ECA9915" w14:textId="77777777" w:rsidR="00F96936" w:rsidRDefault="00F96936" w:rsidP="009C0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pleGothic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69DDF" w14:textId="77777777" w:rsidR="00A66A5F" w:rsidRDefault="00A66A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DDC1D4" w14:textId="77777777" w:rsidR="00A66A5F" w:rsidRDefault="00A66A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D0F2A9" w14:textId="77777777" w:rsidR="00A66A5F" w:rsidRDefault="00A66A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3ED38" w14:textId="77777777" w:rsidR="00F96936" w:rsidRDefault="00F96936" w:rsidP="009C0C25">
      <w:r>
        <w:separator/>
      </w:r>
    </w:p>
  </w:footnote>
  <w:footnote w:type="continuationSeparator" w:id="0">
    <w:p w14:paraId="04F1209E" w14:textId="77777777" w:rsidR="00F96936" w:rsidRDefault="00F96936" w:rsidP="009C0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4422F" w14:textId="77777777" w:rsidR="00A66A5F" w:rsidRDefault="00A66A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08DDA" w14:textId="77777777" w:rsidR="00A66A5F" w:rsidRDefault="00A66A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1AD8A5" w14:textId="77777777" w:rsidR="00A66A5F" w:rsidRDefault="00A66A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32.3pt;height:133.95pt;visibility:visible;mso-wrap-style:square" o:bullet="t">
        <v:imagedata r:id="rId1" o:title=""/>
      </v:shape>
    </w:pict>
  </w:numPicBullet>
  <w:numPicBullet w:numPicBulletId="1">
    <w:pict>
      <v:shape id="_x0000_i1103" type="#_x0000_t75" style="width:483.9pt;height:478.05pt;visibility:visible;mso-wrap-style:square" o:bullet="t">
        <v:imagedata r:id="rId2" o:title=""/>
      </v:shape>
    </w:pict>
  </w:numPicBullet>
  <w:abstractNum w:abstractNumId="0" w15:restartNumberingAfterBreak="0">
    <w:nsid w:val="30F55B1C"/>
    <w:multiLevelType w:val="multilevel"/>
    <w:tmpl w:val="FFD8CE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 w15:restartNumberingAfterBreak="0">
    <w:nsid w:val="552374B4"/>
    <w:multiLevelType w:val="hybridMultilevel"/>
    <w:tmpl w:val="CF50B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4616D"/>
    <w:multiLevelType w:val="hybridMultilevel"/>
    <w:tmpl w:val="CFF6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0CDC"/>
    <w:rsid w:val="00005291"/>
    <w:rsid w:val="00010884"/>
    <w:rsid w:val="000247D3"/>
    <w:rsid w:val="00045E9A"/>
    <w:rsid w:val="0005282D"/>
    <w:rsid w:val="00060964"/>
    <w:rsid w:val="00061C8B"/>
    <w:rsid w:val="0008042C"/>
    <w:rsid w:val="00096673"/>
    <w:rsid w:val="000A006A"/>
    <w:rsid w:val="000A748E"/>
    <w:rsid w:val="000A7BD3"/>
    <w:rsid w:val="000B7A5C"/>
    <w:rsid w:val="000C690A"/>
    <w:rsid w:val="000D4F54"/>
    <w:rsid w:val="000E349B"/>
    <w:rsid w:val="000E4B1C"/>
    <w:rsid w:val="000F48F9"/>
    <w:rsid w:val="000F74A9"/>
    <w:rsid w:val="00136298"/>
    <w:rsid w:val="00141C2F"/>
    <w:rsid w:val="00142449"/>
    <w:rsid w:val="00144397"/>
    <w:rsid w:val="001546DA"/>
    <w:rsid w:val="00162CC4"/>
    <w:rsid w:val="0016573A"/>
    <w:rsid w:val="00167E5E"/>
    <w:rsid w:val="00167EC0"/>
    <w:rsid w:val="00193BD7"/>
    <w:rsid w:val="001954CB"/>
    <w:rsid w:val="001A7D15"/>
    <w:rsid w:val="001B3C54"/>
    <w:rsid w:val="001C1672"/>
    <w:rsid w:val="001C2631"/>
    <w:rsid w:val="001D10F1"/>
    <w:rsid w:val="001D163D"/>
    <w:rsid w:val="0020445A"/>
    <w:rsid w:val="0021308A"/>
    <w:rsid w:val="0023000F"/>
    <w:rsid w:val="00230336"/>
    <w:rsid w:val="00241E58"/>
    <w:rsid w:val="00245224"/>
    <w:rsid w:val="00254BEF"/>
    <w:rsid w:val="002579E4"/>
    <w:rsid w:val="00270321"/>
    <w:rsid w:val="00283CEE"/>
    <w:rsid w:val="002A6926"/>
    <w:rsid w:val="002B582F"/>
    <w:rsid w:val="002B5EDD"/>
    <w:rsid w:val="002C28F9"/>
    <w:rsid w:val="002C4E4C"/>
    <w:rsid w:val="002D6AAC"/>
    <w:rsid w:val="002F1360"/>
    <w:rsid w:val="0034127A"/>
    <w:rsid w:val="003449F3"/>
    <w:rsid w:val="00346A60"/>
    <w:rsid w:val="00354340"/>
    <w:rsid w:val="003644F8"/>
    <w:rsid w:val="0037408B"/>
    <w:rsid w:val="003765D4"/>
    <w:rsid w:val="00384A85"/>
    <w:rsid w:val="003A019E"/>
    <w:rsid w:val="003B6A2A"/>
    <w:rsid w:val="003F3FDD"/>
    <w:rsid w:val="003F481A"/>
    <w:rsid w:val="00414DED"/>
    <w:rsid w:val="00417E6C"/>
    <w:rsid w:val="004317DD"/>
    <w:rsid w:val="004319D2"/>
    <w:rsid w:val="004379F7"/>
    <w:rsid w:val="00466292"/>
    <w:rsid w:val="00474165"/>
    <w:rsid w:val="004774AF"/>
    <w:rsid w:val="0049026A"/>
    <w:rsid w:val="004924C2"/>
    <w:rsid w:val="00496DC1"/>
    <w:rsid w:val="004E3C74"/>
    <w:rsid w:val="004E4035"/>
    <w:rsid w:val="004E4BA4"/>
    <w:rsid w:val="005004BD"/>
    <w:rsid w:val="005012AD"/>
    <w:rsid w:val="00511DFB"/>
    <w:rsid w:val="00513D48"/>
    <w:rsid w:val="00515F0B"/>
    <w:rsid w:val="00523C7D"/>
    <w:rsid w:val="00525F53"/>
    <w:rsid w:val="00537976"/>
    <w:rsid w:val="00556C66"/>
    <w:rsid w:val="00562DF2"/>
    <w:rsid w:val="005635BB"/>
    <w:rsid w:val="00565A9F"/>
    <w:rsid w:val="00565D10"/>
    <w:rsid w:val="00574DC5"/>
    <w:rsid w:val="00574E5B"/>
    <w:rsid w:val="005A025E"/>
    <w:rsid w:val="005B6B80"/>
    <w:rsid w:val="005D0AEC"/>
    <w:rsid w:val="005D66BE"/>
    <w:rsid w:val="005E62C2"/>
    <w:rsid w:val="00615B3D"/>
    <w:rsid w:val="00620F8C"/>
    <w:rsid w:val="00625FA7"/>
    <w:rsid w:val="00632689"/>
    <w:rsid w:val="0063447C"/>
    <w:rsid w:val="00640AA3"/>
    <w:rsid w:val="0064438D"/>
    <w:rsid w:val="0064727C"/>
    <w:rsid w:val="00653331"/>
    <w:rsid w:val="00670E99"/>
    <w:rsid w:val="00683735"/>
    <w:rsid w:val="00684692"/>
    <w:rsid w:val="00691760"/>
    <w:rsid w:val="006A53D8"/>
    <w:rsid w:val="006B4820"/>
    <w:rsid w:val="006D3CD1"/>
    <w:rsid w:val="007259F3"/>
    <w:rsid w:val="0075304F"/>
    <w:rsid w:val="0075574A"/>
    <w:rsid w:val="00761389"/>
    <w:rsid w:val="00762A1E"/>
    <w:rsid w:val="00780D33"/>
    <w:rsid w:val="0078133A"/>
    <w:rsid w:val="00783599"/>
    <w:rsid w:val="0078402B"/>
    <w:rsid w:val="00785222"/>
    <w:rsid w:val="00787FE0"/>
    <w:rsid w:val="0079368C"/>
    <w:rsid w:val="00795042"/>
    <w:rsid w:val="007B752B"/>
    <w:rsid w:val="007E1C72"/>
    <w:rsid w:val="007E201A"/>
    <w:rsid w:val="00800159"/>
    <w:rsid w:val="00805C5F"/>
    <w:rsid w:val="008242BC"/>
    <w:rsid w:val="00834B74"/>
    <w:rsid w:val="00842EDE"/>
    <w:rsid w:val="00851BF0"/>
    <w:rsid w:val="00854B2E"/>
    <w:rsid w:val="008842EE"/>
    <w:rsid w:val="008933B0"/>
    <w:rsid w:val="008978E0"/>
    <w:rsid w:val="008B095B"/>
    <w:rsid w:val="008E2284"/>
    <w:rsid w:val="008F126C"/>
    <w:rsid w:val="00910DD7"/>
    <w:rsid w:val="0091403C"/>
    <w:rsid w:val="0092433C"/>
    <w:rsid w:val="00930747"/>
    <w:rsid w:val="00943312"/>
    <w:rsid w:val="00954C1A"/>
    <w:rsid w:val="00971A2E"/>
    <w:rsid w:val="009720A4"/>
    <w:rsid w:val="00975EC7"/>
    <w:rsid w:val="009944DB"/>
    <w:rsid w:val="009A7117"/>
    <w:rsid w:val="009B2DAE"/>
    <w:rsid w:val="009C0C25"/>
    <w:rsid w:val="009D2ACA"/>
    <w:rsid w:val="009D5637"/>
    <w:rsid w:val="009D5791"/>
    <w:rsid w:val="009E2221"/>
    <w:rsid w:val="009F7420"/>
    <w:rsid w:val="00A073E1"/>
    <w:rsid w:val="00A2062E"/>
    <w:rsid w:val="00A2166E"/>
    <w:rsid w:val="00A336EE"/>
    <w:rsid w:val="00A34350"/>
    <w:rsid w:val="00A37518"/>
    <w:rsid w:val="00A41297"/>
    <w:rsid w:val="00A44747"/>
    <w:rsid w:val="00A62C67"/>
    <w:rsid w:val="00A66A5F"/>
    <w:rsid w:val="00A71F96"/>
    <w:rsid w:val="00A770EE"/>
    <w:rsid w:val="00A77869"/>
    <w:rsid w:val="00A81640"/>
    <w:rsid w:val="00A822C1"/>
    <w:rsid w:val="00A85C71"/>
    <w:rsid w:val="00A91549"/>
    <w:rsid w:val="00AB093C"/>
    <w:rsid w:val="00AC052A"/>
    <w:rsid w:val="00AC2502"/>
    <w:rsid w:val="00AD11DB"/>
    <w:rsid w:val="00AD46E3"/>
    <w:rsid w:val="00AD4B0C"/>
    <w:rsid w:val="00AD6A80"/>
    <w:rsid w:val="00AD740B"/>
    <w:rsid w:val="00AF4BC8"/>
    <w:rsid w:val="00AF7594"/>
    <w:rsid w:val="00B016B4"/>
    <w:rsid w:val="00B4322E"/>
    <w:rsid w:val="00B50D60"/>
    <w:rsid w:val="00B522F9"/>
    <w:rsid w:val="00B53E8D"/>
    <w:rsid w:val="00B56C1B"/>
    <w:rsid w:val="00B76C09"/>
    <w:rsid w:val="00B8539B"/>
    <w:rsid w:val="00BB2013"/>
    <w:rsid w:val="00BB715C"/>
    <w:rsid w:val="00BC107D"/>
    <w:rsid w:val="00BC2AF4"/>
    <w:rsid w:val="00BF430F"/>
    <w:rsid w:val="00BF6EC9"/>
    <w:rsid w:val="00C00136"/>
    <w:rsid w:val="00C05AB1"/>
    <w:rsid w:val="00C05D55"/>
    <w:rsid w:val="00C14E92"/>
    <w:rsid w:val="00C20952"/>
    <w:rsid w:val="00C2125F"/>
    <w:rsid w:val="00C22B15"/>
    <w:rsid w:val="00C3182E"/>
    <w:rsid w:val="00C31DC0"/>
    <w:rsid w:val="00C35023"/>
    <w:rsid w:val="00C476FD"/>
    <w:rsid w:val="00C577FA"/>
    <w:rsid w:val="00C70FEA"/>
    <w:rsid w:val="00C825AE"/>
    <w:rsid w:val="00CA328F"/>
    <w:rsid w:val="00CA33FC"/>
    <w:rsid w:val="00CA56AC"/>
    <w:rsid w:val="00CA710B"/>
    <w:rsid w:val="00CB7BBB"/>
    <w:rsid w:val="00CE434B"/>
    <w:rsid w:val="00CF2EEE"/>
    <w:rsid w:val="00CF39BE"/>
    <w:rsid w:val="00CF4D02"/>
    <w:rsid w:val="00D123A3"/>
    <w:rsid w:val="00D17E9D"/>
    <w:rsid w:val="00D2485E"/>
    <w:rsid w:val="00D44351"/>
    <w:rsid w:val="00D52480"/>
    <w:rsid w:val="00D53637"/>
    <w:rsid w:val="00D544DA"/>
    <w:rsid w:val="00D61A33"/>
    <w:rsid w:val="00D62C96"/>
    <w:rsid w:val="00D642B0"/>
    <w:rsid w:val="00D80C2A"/>
    <w:rsid w:val="00D82118"/>
    <w:rsid w:val="00D93D55"/>
    <w:rsid w:val="00D95A2A"/>
    <w:rsid w:val="00DE0EF1"/>
    <w:rsid w:val="00DF153B"/>
    <w:rsid w:val="00E1779D"/>
    <w:rsid w:val="00E27450"/>
    <w:rsid w:val="00E36788"/>
    <w:rsid w:val="00E37CBE"/>
    <w:rsid w:val="00E51126"/>
    <w:rsid w:val="00E529F1"/>
    <w:rsid w:val="00E61650"/>
    <w:rsid w:val="00E61AE4"/>
    <w:rsid w:val="00E6563B"/>
    <w:rsid w:val="00E663CF"/>
    <w:rsid w:val="00E71113"/>
    <w:rsid w:val="00E73265"/>
    <w:rsid w:val="00E85A9D"/>
    <w:rsid w:val="00E96E61"/>
    <w:rsid w:val="00EA0461"/>
    <w:rsid w:val="00EB0CDC"/>
    <w:rsid w:val="00EB3A2A"/>
    <w:rsid w:val="00EC4952"/>
    <w:rsid w:val="00ED6164"/>
    <w:rsid w:val="00EE1113"/>
    <w:rsid w:val="00EE1D76"/>
    <w:rsid w:val="00EE2448"/>
    <w:rsid w:val="00EE59E1"/>
    <w:rsid w:val="00F01B5E"/>
    <w:rsid w:val="00F20D7C"/>
    <w:rsid w:val="00F32CF4"/>
    <w:rsid w:val="00F5706B"/>
    <w:rsid w:val="00F67564"/>
    <w:rsid w:val="00F71DEE"/>
    <w:rsid w:val="00F73EFC"/>
    <w:rsid w:val="00F741F1"/>
    <w:rsid w:val="00F766ED"/>
    <w:rsid w:val="00F76A02"/>
    <w:rsid w:val="00F813D6"/>
    <w:rsid w:val="00F942BB"/>
    <w:rsid w:val="00F94767"/>
    <w:rsid w:val="00F960A1"/>
    <w:rsid w:val="00F96936"/>
    <w:rsid w:val="00FF0ADD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820F5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5D4"/>
    <w:rPr>
      <w:rFonts w:ascii="Times New Roman" w:eastAsia="Times New Roman" w:hAnsi="Times New Roman" w:cs="Times New Roman"/>
      <w:lang w:eastAsia="zh-CN"/>
    </w:rPr>
  </w:style>
  <w:style w:type="paragraph" w:styleId="Heading1">
    <w:name w:val="heading 1"/>
    <w:basedOn w:val="Normal1"/>
    <w:next w:val="Normal1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1"/>
    <w:next w:val="Normal1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D55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D5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D46E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82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9C0C25"/>
  </w:style>
  <w:style w:type="paragraph" w:styleId="Footer">
    <w:name w:val="footer"/>
    <w:basedOn w:val="Normal"/>
    <w:link w:val="FooterChar"/>
    <w:uiPriority w:val="99"/>
    <w:unhideWhenUsed/>
    <w:rsid w:val="009C0C25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9C0C25"/>
  </w:style>
  <w:style w:type="character" w:styleId="UnresolvedMention">
    <w:name w:val="Unresolved Mention"/>
    <w:basedOn w:val="DefaultParagraphFont"/>
    <w:uiPriority w:val="99"/>
    <w:rsid w:val="00C825AE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2485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49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499B"/>
    <w:rPr>
      <w:rFonts w:asciiTheme="minorHAnsi" w:eastAsiaTheme="minorEastAsia" w:hAnsiTheme="minorHAnsi" w:cstheme="minorBidi"/>
      <w:sz w:val="20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49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49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499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3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ax-db.org/downloads/4.1/datasets/9606/9606-BRAIN-integrated.txt" TargetMode="External"/><Relationship Id="rId18" Type="http://schemas.openxmlformats.org/officeDocument/2006/relationships/hyperlink" Target="http://en.wikipedia.org/wiki/FASTA_format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3.jpg"/><Relationship Id="rId12" Type="http://schemas.openxmlformats.org/officeDocument/2006/relationships/hyperlink" Target="https://stringdb-static.org/download/protein.sequences.v11.0/9606.protein.sequences.v11.0.fa.gz" TargetMode="External"/><Relationship Id="rId17" Type="http://schemas.openxmlformats.org/officeDocument/2006/relationships/hyperlink" Target="https://raw.githubusercontent.com/meringlab/Bio334/master/01_unix/exercises/data/dd.tar.gz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dictybase.org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23" Type="http://schemas.openxmlformats.org/officeDocument/2006/relationships/footer" Target="footer2.xml"/><Relationship Id="rId10" Type="http://schemas.openxmlformats.org/officeDocument/2006/relationships/hyperlink" Target="http://www.poetryfoundation.org/poem/171621" TargetMode="External"/><Relationship Id="rId19" Type="http://schemas.openxmlformats.org/officeDocument/2006/relationships/hyperlink" Target="http://en.wikipedia.org/wiki/FASTQ_forma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raw.githubusercontent.com/meringlab/Bio334/master/01_unix/exercises/data/proteomes.tar.gz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11</Pages>
  <Words>2811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Practical_bioinformatics_unix.docx</vt:lpstr>
    </vt:vector>
  </TitlesOfParts>
  <Company>UZH</Company>
  <LinksUpToDate>false</LinksUpToDate>
  <CharactersWithSpaces>18803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Practical_bioinformatics_unix.docx</dc:title>
  <cp:lastModifiedBy>Annika Gable</cp:lastModifiedBy>
  <cp:revision>52</cp:revision>
  <cp:lastPrinted>2016-05-13T09:28:00Z</cp:lastPrinted>
  <dcterms:created xsi:type="dcterms:W3CDTF">2016-05-13T09:28:00Z</dcterms:created>
  <dcterms:modified xsi:type="dcterms:W3CDTF">2020-05-06T14:57:00Z</dcterms:modified>
</cp:coreProperties>
</file>